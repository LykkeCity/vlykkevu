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D911CEE" w14:textId="77777777" w:rsidR="00865232" w:rsidRPr="00FB7A2A" w:rsidRDefault="00865232">
      <w:pPr>
        <w:jc w:val="both"/>
        <w:rPr>
          <w:lang w:val="en-US"/>
        </w:rPr>
      </w:pPr>
    </w:p>
    <w:p w14:paraId="430FDE75" w14:textId="77777777" w:rsidR="00865232" w:rsidRDefault="00865232">
      <w:pPr>
        <w:jc w:val="both"/>
      </w:pPr>
    </w:p>
    <w:p w14:paraId="52D5FC0E" w14:textId="2DAF8168" w:rsidR="00865232" w:rsidRDefault="00E74891">
      <w:pPr>
        <w:jc w:val="center"/>
      </w:pPr>
      <w:r>
        <w:rPr>
          <w:b/>
          <w:noProof/>
          <w:sz w:val="28"/>
          <w:szCs w:val="28"/>
          <w:lang w:val="en-US" w:eastAsia="en-US"/>
        </w:rPr>
        <w:drawing>
          <wp:inline distT="0" distB="0" distL="0" distR="0" wp14:anchorId="41044940" wp14:editId="5C7AE740">
            <wp:extent cx="3947160" cy="1161336"/>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big.png"/>
                    <pic:cNvPicPr/>
                  </pic:nvPicPr>
                  <pic:blipFill>
                    <a:blip r:embed="rId8">
                      <a:extLst>
                        <a:ext uri="{28A0092B-C50C-407E-A947-70E740481C1C}">
                          <a14:useLocalDpi xmlns:a14="http://schemas.microsoft.com/office/drawing/2010/main" val="0"/>
                        </a:ext>
                      </a:extLst>
                    </a:blip>
                    <a:stretch>
                      <a:fillRect/>
                    </a:stretch>
                  </pic:blipFill>
                  <pic:spPr>
                    <a:xfrm>
                      <a:off x="0" y="0"/>
                      <a:ext cx="3978937" cy="1170685"/>
                    </a:xfrm>
                    <a:prstGeom prst="rect">
                      <a:avLst/>
                    </a:prstGeom>
                  </pic:spPr>
                </pic:pic>
              </a:graphicData>
            </a:graphic>
          </wp:inline>
        </w:drawing>
      </w:r>
    </w:p>
    <w:p w14:paraId="76337ED9" w14:textId="0527BC92" w:rsidR="00865232" w:rsidRDefault="007A6EA5">
      <w:pPr>
        <w:jc w:val="center"/>
      </w:pPr>
      <w:r>
        <w:rPr>
          <w:b/>
          <w:sz w:val="56"/>
          <w:szCs w:val="56"/>
        </w:rPr>
        <w:t xml:space="preserve">Lykke </w:t>
      </w:r>
      <w:del w:id="0" w:author="Belkin Anton" w:date="2018-02-28T17:58:00Z">
        <w:r w:rsidDel="00F713F5">
          <w:rPr>
            <w:b/>
            <w:sz w:val="56"/>
            <w:szCs w:val="56"/>
          </w:rPr>
          <w:delText>Vanuatu Ltd</w:delText>
        </w:r>
      </w:del>
      <w:ins w:id="1" w:author="Belkin Anton" w:date="2018-02-28T17:58:00Z">
        <w:r w:rsidR="00F713F5">
          <w:rPr>
            <w:b/>
            <w:sz w:val="56"/>
            <w:szCs w:val="56"/>
          </w:rPr>
          <w:t>Cyprus Ltd</w:t>
        </w:r>
      </w:ins>
    </w:p>
    <w:p w14:paraId="30963BE6" w14:textId="77777777" w:rsidR="00865232" w:rsidRDefault="00865232">
      <w:pPr>
        <w:jc w:val="center"/>
      </w:pPr>
    </w:p>
    <w:p w14:paraId="0E84C425" w14:textId="77777777" w:rsidR="00865232" w:rsidRDefault="00865232">
      <w:pPr>
        <w:jc w:val="center"/>
      </w:pPr>
    </w:p>
    <w:p w14:paraId="16656DE6" w14:textId="77777777" w:rsidR="00865232" w:rsidRDefault="00865232">
      <w:pPr>
        <w:jc w:val="center"/>
      </w:pPr>
    </w:p>
    <w:p w14:paraId="4C35DBB5" w14:textId="77777777" w:rsidR="00865232" w:rsidRDefault="00865232">
      <w:pPr>
        <w:jc w:val="center"/>
      </w:pPr>
    </w:p>
    <w:p w14:paraId="493A8FB6" w14:textId="77777777" w:rsidR="00865232" w:rsidRDefault="00865232">
      <w:pPr>
        <w:jc w:val="center"/>
      </w:pPr>
    </w:p>
    <w:p w14:paraId="66A8149A" w14:textId="77777777" w:rsidR="00865232" w:rsidRDefault="00865232">
      <w:pPr>
        <w:jc w:val="center"/>
      </w:pPr>
    </w:p>
    <w:p w14:paraId="592B4FD4" w14:textId="77777777" w:rsidR="00865232" w:rsidRPr="004A6099" w:rsidRDefault="007A6EA5">
      <w:pPr>
        <w:jc w:val="center"/>
        <w:rPr>
          <w:b/>
          <w:sz w:val="56"/>
          <w:szCs w:val="56"/>
        </w:rPr>
      </w:pPr>
      <w:r w:rsidRPr="004A6099">
        <w:rPr>
          <w:b/>
          <w:sz w:val="56"/>
          <w:szCs w:val="56"/>
        </w:rPr>
        <w:t>Client Agreement</w:t>
      </w:r>
    </w:p>
    <w:p w14:paraId="6DA269D4" w14:textId="77777777" w:rsidR="00865232" w:rsidRDefault="00865232">
      <w:pPr>
        <w:jc w:val="center"/>
      </w:pPr>
    </w:p>
    <w:p w14:paraId="0AC2E6DA" w14:textId="77777777" w:rsidR="00865232" w:rsidRDefault="00865232">
      <w:pPr>
        <w:jc w:val="center"/>
      </w:pPr>
    </w:p>
    <w:p w14:paraId="721EDDFB" w14:textId="77777777" w:rsidR="00865232" w:rsidRDefault="00865232">
      <w:pPr>
        <w:jc w:val="center"/>
      </w:pPr>
    </w:p>
    <w:p w14:paraId="2536ED82" w14:textId="77777777" w:rsidR="00865232" w:rsidRDefault="00865232">
      <w:pPr>
        <w:jc w:val="center"/>
      </w:pPr>
    </w:p>
    <w:p w14:paraId="47424980" w14:textId="77777777" w:rsidR="00865232" w:rsidRDefault="00865232">
      <w:pPr>
        <w:jc w:val="center"/>
      </w:pPr>
    </w:p>
    <w:p w14:paraId="550A92F5" w14:textId="77777777" w:rsidR="00865232" w:rsidRDefault="00865232">
      <w:pPr>
        <w:jc w:val="center"/>
      </w:pPr>
    </w:p>
    <w:p w14:paraId="11B4AA95" w14:textId="1FCAC1B5" w:rsidR="00865232" w:rsidRDefault="0099231F">
      <w:pPr>
        <w:jc w:val="center"/>
      </w:pPr>
      <w:r>
        <w:rPr>
          <w:b/>
          <w:sz w:val="28"/>
          <w:szCs w:val="28"/>
        </w:rPr>
        <w:t>February</w:t>
      </w:r>
      <w:r w:rsidR="00A67B97">
        <w:rPr>
          <w:b/>
          <w:sz w:val="28"/>
          <w:szCs w:val="28"/>
        </w:rPr>
        <w:t xml:space="preserve"> </w:t>
      </w:r>
      <w:r w:rsidR="007A6EA5">
        <w:rPr>
          <w:b/>
          <w:sz w:val="28"/>
          <w:szCs w:val="28"/>
        </w:rPr>
        <w:t>201</w:t>
      </w:r>
      <w:r>
        <w:rPr>
          <w:b/>
          <w:sz w:val="28"/>
          <w:szCs w:val="28"/>
        </w:rPr>
        <w:t>8</w:t>
      </w:r>
    </w:p>
    <w:p w14:paraId="5B00C6FB" w14:textId="77777777" w:rsidR="00865232" w:rsidRDefault="007A6EA5">
      <w:r>
        <w:br w:type="page"/>
      </w:r>
    </w:p>
    <w:p w14:paraId="47DE7582" w14:textId="77777777" w:rsidR="00087070" w:rsidRPr="0017082E" w:rsidRDefault="00087070" w:rsidP="00087070">
      <w:pPr>
        <w:spacing w:line="360" w:lineRule="auto"/>
        <w:jc w:val="both"/>
        <w:rPr>
          <w:rFonts w:ascii="Times New Roman" w:hAnsi="Times New Roman"/>
          <w:b/>
        </w:rPr>
      </w:pPr>
    </w:p>
    <w:p w14:paraId="3C4ECC66" w14:textId="77777777" w:rsidR="00087070" w:rsidRPr="0017082E" w:rsidRDefault="00087070" w:rsidP="00087070">
      <w:pPr>
        <w:spacing w:line="360" w:lineRule="auto"/>
        <w:jc w:val="both"/>
        <w:rPr>
          <w:rFonts w:ascii="Times New Roman" w:hAnsi="Times New Roman"/>
          <w:b/>
        </w:rPr>
      </w:pPr>
    </w:p>
    <w:tbl>
      <w:tblPr>
        <w:tblpPr w:leftFromText="180" w:rightFromText="180" w:vertAnchor="text" w:horzAnchor="margin" w:tblpY="-76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16"/>
      </w:tblGrid>
      <w:tr w:rsidR="00087070" w:rsidRPr="0017082E" w14:paraId="2D8347C7" w14:textId="77777777" w:rsidTr="004A1D50">
        <w:trPr>
          <w:trHeight w:val="910"/>
        </w:trPr>
        <w:tc>
          <w:tcPr>
            <w:tcW w:w="9722" w:type="dxa"/>
            <w:shd w:val="clear" w:color="auto" w:fill="D9D9D9"/>
          </w:tcPr>
          <w:p w14:paraId="36044C88" w14:textId="77777777" w:rsidR="00087070" w:rsidRDefault="00087070" w:rsidP="004A1D50">
            <w:pPr>
              <w:spacing w:line="360" w:lineRule="auto"/>
              <w:jc w:val="center"/>
              <w:rPr>
                <w:rFonts w:ascii="Times New Roman" w:hAnsi="Times New Roman"/>
                <w:b/>
              </w:rPr>
            </w:pPr>
          </w:p>
          <w:p w14:paraId="5DF8D153" w14:textId="77777777" w:rsidR="00087070" w:rsidRPr="0017082E" w:rsidRDefault="00087070" w:rsidP="004A1D50">
            <w:pPr>
              <w:spacing w:line="360" w:lineRule="auto"/>
              <w:jc w:val="center"/>
              <w:rPr>
                <w:rFonts w:ascii="Times New Roman" w:hAnsi="Times New Roman"/>
                <w:b/>
              </w:rPr>
            </w:pPr>
            <w:r w:rsidRPr="0017082E">
              <w:rPr>
                <w:rFonts w:ascii="Times New Roman" w:hAnsi="Times New Roman"/>
                <w:b/>
              </w:rPr>
              <w:t>CONTENTS</w:t>
            </w:r>
          </w:p>
        </w:tc>
      </w:tr>
    </w:tbl>
    <w:p w14:paraId="206562FB" w14:textId="77777777" w:rsidR="00087070" w:rsidRPr="0017082E" w:rsidRDefault="00087070" w:rsidP="00087070">
      <w:pPr>
        <w:spacing w:line="360" w:lineRule="auto"/>
        <w:jc w:val="both"/>
        <w:rPr>
          <w:rFonts w:ascii="Times New Roman" w:hAnsi="Times New Roman"/>
          <w:b/>
        </w:rPr>
      </w:pPr>
    </w:p>
    <w:p w14:paraId="6C92E7CF" w14:textId="77777777" w:rsidR="00087070" w:rsidRPr="0017082E" w:rsidRDefault="00087070" w:rsidP="00087070">
      <w:pPr>
        <w:pStyle w:val="TOCHeading"/>
        <w:rPr>
          <w:rFonts w:ascii="Times New Roman" w:hAnsi="Times New Roman"/>
          <w:color w:val="FFFFFF"/>
        </w:rPr>
      </w:pPr>
      <w:r w:rsidRPr="0017082E">
        <w:rPr>
          <w:rFonts w:ascii="Times New Roman" w:hAnsi="Times New Roman"/>
          <w:color w:val="FFFFFF"/>
        </w:rPr>
        <w:t>Contents</w:t>
      </w:r>
    </w:p>
    <w:sdt>
      <w:sdtPr>
        <w:rPr>
          <w:rFonts w:asciiTheme="minorHAnsi" w:eastAsia="Calibri" w:hAnsiTheme="minorHAnsi" w:cstheme="minorHAnsi"/>
          <w:b w:val="0"/>
          <w:bCs w:val="0"/>
          <w:color w:val="000000"/>
          <w:sz w:val="22"/>
          <w:szCs w:val="22"/>
          <w:lang w:val="en-GB" w:eastAsia="en-GB"/>
        </w:rPr>
        <w:id w:val="-445695687"/>
        <w:docPartObj>
          <w:docPartGallery w:val="Table of Contents"/>
          <w:docPartUnique/>
        </w:docPartObj>
      </w:sdtPr>
      <w:sdtEndPr>
        <w:rPr>
          <w:noProof/>
        </w:rPr>
      </w:sdtEndPr>
      <w:sdtContent>
        <w:p w14:paraId="5AD3EBFB" w14:textId="77777777" w:rsidR="00087070" w:rsidRPr="00A67B97" w:rsidRDefault="00087070">
          <w:pPr>
            <w:pStyle w:val="TOCHeading"/>
            <w:rPr>
              <w:rFonts w:asciiTheme="minorHAnsi" w:hAnsiTheme="minorHAnsi" w:cstheme="minorHAnsi"/>
              <w:sz w:val="22"/>
              <w:szCs w:val="22"/>
            </w:rPr>
          </w:pPr>
          <w:r w:rsidRPr="00A67B97">
            <w:rPr>
              <w:rFonts w:asciiTheme="minorHAnsi" w:hAnsiTheme="minorHAnsi" w:cstheme="minorHAnsi"/>
              <w:sz w:val="22"/>
              <w:szCs w:val="22"/>
            </w:rPr>
            <w:t>Contents</w:t>
          </w:r>
        </w:p>
        <w:p w14:paraId="0F10D8B9" w14:textId="77777777" w:rsidR="00087070" w:rsidRPr="00A67B97" w:rsidRDefault="00087070" w:rsidP="00A67B97"/>
        <w:p w14:paraId="4931A073" w14:textId="73FC1A28" w:rsidR="00E80B2A" w:rsidRDefault="00087070">
          <w:pPr>
            <w:pStyle w:val="TOC1"/>
            <w:rPr>
              <w:rFonts w:asciiTheme="minorHAnsi" w:eastAsiaTheme="minorEastAsia" w:hAnsiTheme="minorHAnsi" w:cstheme="minorBidi"/>
              <w:noProof/>
              <w:sz w:val="22"/>
              <w:szCs w:val="22"/>
              <w:lang w:eastAsia="en-GB"/>
            </w:rPr>
          </w:pPr>
          <w:r w:rsidRPr="00A67B97">
            <w:rPr>
              <w:rFonts w:asciiTheme="minorHAnsi" w:hAnsiTheme="minorHAnsi" w:cstheme="minorHAnsi"/>
              <w:sz w:val="22"/>
              <w:szCs w:val="22"/>
            </w:rPr>
            <w:fldChar w:fldCharType="begin"/>
          </w:r>
          <w:r w:rsidRPr="00A67B97">
            <w:rPr>
              <w:rFonts w:asciiTheme="minorHAnsi" w:hAnsiTheme="minorHAnsi" w:cstheme="minorHAnsi"/>
              <w:sz w:val="22"/>
              <w:szCs w:val="22"/>
            </w:rPr>
            <w:instrText xml:space="preserve"> TOC \o "1-3" \h \z \u </w:instrText>
          </w:r>
          <w:r w:rsidRPr="00A67B97">
            <w:rPr>
              <w:rFonts w:asciiTheme="minorHAnsi" w:hAnsiTheme="minorHAnsi" w:cstheme="minorHAnsi"/>
              <w:sz w:val="22"/>
              <w:szCs w:val="22"/>
            </w:rPr>
            <w:fldChar w:fldCharType="separate"/>
          </w:r>
          <w:hyperlink w:anchor="_Toc500845674" w:history="1">
            <w:r w:rsidR="00E80B2A" w:rsidRPr="002B6810">
              <w:rPr>
                <w:rStyle w:val="Hyperlink"/>
                <w:noProof/>
              </w:rPr>
              <w:t>1.</w:t>
            </w:r>
            <w:r w:rsidR="00E80B2A">
              <w:rPr>
                <w:rFonts w:asciiTheme="minorHAnsi" w:eastAsiaTheme="minorEastAsia" w:hAnsiTheme="minorHAnsi" w:cstheme="minorBidi"/>
                <w:noProof/>
                <w:sz w:val="22"/>
                <w:szCs w:val="22"/>
                <w:lang w:eastAsia="en-GB"/>
              </w:rPr>
              <w:tab/>
            </w:r>
            <w:r w:rsidR="00E80B2A" w:rsidRPr="002B6810">
              <w:rPr>
                <w:rStyle w:val="Hyperlink"/>
                <w:noProof/>
              </w:rPr>
              <w:t>Scope</w:t>
            </w:r>
            <w:r w:rsidR="00E80B2A">
              <w:rPr>
                <w:noProof/>
                <w:webHidden/>
              </w:rPr>
              <w:tab/>
            </w:r>
            <w:r w:rsidR="00E80B2A">
              <w:rPr>
                <w:noProof/>
                <w:webHidden/>
              </w:rPr>
              <w:fldChar w:fldCharType="begin"/>
            </w:r>
            <w:r w:rsidR="00E80B2A">
              <w:rPr>
                <w:noProof/>
                <w:webHidden/>
              </w:rPr>
              <w:instrText xml:space="preserve"> PAGEREF _Toc500845674 \h </w:instrText>
            </w:r>
            <w:r w:rsidR="00E80B2A">
              <w:rPr>
                <w:noProof/>
                <w:webHidden/>
              </w:rPr>
            </w:r>
            <w:r w:rsidR="00E80B2A">
              <w:rPr>
                <w:noProof/>
                <w:webHidden/>
              </w:rPr>
              <w:fldChar w:fldCharType="separate"/>
            </w:r>
            <w:r w:rsidR="00E80B2A">
              <w:rPr>
                <w:noProof/>
                <w:webHidden/>
              </w:rPr>
              <w:t>3</w:t>
            </w:r>
            <w:r w:rsidR="00E80B2A">
              <w:rPr>
                <w:noProof/>
                <w:webHidden/>
              </w:rPr>
              <w:fldChar w:fldCharType="end"/>
            </w:r>
          </w:hyperlink>
        </w:p>
        <w:p w14:paraId="0FE53E9D" w14:textId="70BDF324" w:rsidR="00E80B2A" w:rsidRDefault="00C45893">
          <w:pPr>
            <w:pStyle w:val="TOC1"/>
            <w:rPr>
              <w:rFonts w:asciiTheme="minorHAnsi" w:eastAsiaTheme="minorEastAsia" w:hAnsiTheme="minorHAnsi" w:cstheme="minorBidi"/>
              <w:noProof/>
              <w:sz w:val="22"/>
              <w:szCs w:val="22"/>
              <w:lang w:eastAsia="en-GB"/>
            </w:rPr>
          </w:pPr>
          <w:hyperlink w:anchor="_Toc500845675" w:history="1">
            <w:r w:rsidR="00E80B2A" w:rsidRPr="002B6810">
              <w:rPr>
                <w:rStyle w:val="Hyperlink"/>
                <w:noProof/>
              </w:rPr>
              <w:t>2.</w:t>
            </w:r>
            <w:r w:rsidR="00E80B2A">
              <w:rPr>
                <w:rFonts w:asciiTheme="minorHAnsi" w:eastAsiaTheme="minorEastAsia" w:hAnsiTheme="minorHAnsi" w:cstheme="minorBidi"/>
                <w:noProof/>
                <w:sz w:val="22"/>
                <w:szCs w:val="22"/>
                <w:lang w:eastAsia="en-GB"/>
              </w:rPr>
              <w:tab/>
            </w:r>
            <w:r w:rsidR="00E80B2A" w:rsidRPr="002B6810">
              <w:rPr>
                <w:rStyle w:val="Hyperlink"/>
                <w:noProof/>
              </w:rPr>
              <w:t>Eligibility and agreement</w:t>
            </w:r>
            <w:r w:rsidR="00E80B2A">
              <w:rPr>
                <w:noProof/>
                <w:webHidden/>
              </w:rPr>
              <w:tab/>
            </w:r>
            <w:r w:rsidR="00E80B2A">
              <w:rPr>
                <w:noProof/>
                <w:webHidden/>
              </w:rPr>
              <w:fldChar w:fldCharType="begin"/>
            </w:r>
            <w:r w:rsidR="00E80B2A">
              <w:rPr>
                <w:noProof/>
                <w:webHidden/>
              </w:rPr>
              <w:instrText xml:space="preserve"> PAGEREF _Toc500845675 \h </w:instrText>
            </w:r>
            <w:r w:rsidR="00E80B2A">
              <w:rPr>
                <w:noProof/>
                <w:webHidden/>
              </w:rPr>
            </w:r>
            <w:r w:rsidR="00E80B2A">
              <w:rPr>
                <w:noProof/>
                <w:webHidden/>
              </w:rPr>
              <w:fldChar w:fldCharType="separate"/>
            </w:r>
            <w:r w:rsidR="00E80B2A">
              <w:rPr>
                <w:noProof/>
                <w:webHidden/>
              </w:rPr>
              <w:t>4</w:t>
            </w:r>
            <w:r w:rsidR="00E80B2A">
              <w:rPr>
                <w:noProof/>
                <w:webHidden/>
              </w:rPr>
              <w:fldChar w:fldCharType="end"/>
            </w:r>
          </w:hyperlink>
        </w:p>
        <w:p w14:paraId="689FBEEF" w14:textId="0DCE297E" w:rsidR="00E80B2A" w:rsidRDefault="00C45893">
          <w:pPr>
            <w:pStyle w:val="TOC1"/>
            <w:rPr>
              <w:rFonts w:asciiTheme="minorHAnsi" w:eastAsiaTheme="minorEastAsia" w:hAnsiTheme="minorHAnsi" w:cstheme="minorBidi"/>
              <w:noProof/>
              <w:sz w:val="22"/>
              <w:szCs w:val="22"/>
              <w:lang w:eastAsia="en-GB"/>
            </w:rPr>
          </w:pPr>
          <w:hyperlink w:anchor="_Toc500845676" w:history="1">
            <w:r w:rsidR="00E80B2A" w:rsidRPr="002B6810">
              <w:rPr>
                <w:rStyle w:val="Hyperlink"/>
                <w:noProof/>
                <w:lang w:eastAsia="de-CH"/>
              </w:rPr>
              <w:t>3.</w:t>
            </w:r>
            <w:r w:rsidR="00E80B2A">
              <w:rPr>
                <w:rFonts w:asciiTheme="minorHAnsi" w:eastAsiaTheme="minorEastAsia" w:hAnsiTheme="minorHAnsi" w:cstheme="minorBidi"/>
                <w:noProof/>
                <w:sz w:val="22"/>
                <w:szCs w:val="22"/>
                <w:lang w:eastAsia="en-GB"/>
              </w:rPr>
              <w:tab/>
            </w:r>
            <w:r w:rsidR="00E80B2A" w:rsidRPr="002B6810">
              <w:rPr>
                <w:rStyle w:val="Hyperlink"/>
                <w:noProof/>
              </w:rPr>
              <w:t>Anti</w:t>
            </w:r>
            <w:r w:rsidR="00E80B2A" w:rsidRPr="002B6810">
              <w:rPr>
                <w:rStyle w:val="Hyperlink"/>
                <w:noProof/>
                <w:lang w:eastAsia="de-CH"/>
              </w:rPr>
              <w:t>-Money-Laundering (AML) Regulations</w:t>
            </w:r>
            <w:r w:rsidR="00E80B2A">
              <w:rPr>
                <w:noProof/>
                <w:webHidden/>
              </w:rPr>
              <w:tab/>
            </w:r>
            <w:r w:rsidR="00E80B2A">
              <w:rPr>
                <w:noProof/>
                <w:webHidden/>
              </w:rPr>
              <w:fldChar w:fldCharType="begin"/>
            </w:r>
            <w:r w:rsidR="00E80B2A">
              <w:rPr>
                <w:noProof/>
                <w:webHidden/>
              </w:rPr>
              <w:instrText xml:space="preserve"> PAGEREF _Toc500845676 \h </w:instrText>
            </w:r>
            <w:r w:rsidR="00E80B2A">
              <w:rPr>
                <w:noProof/>
                <w:webHidden/>
              </w:rPr>
            </w:r>
            <w:r w:rsidR="00E80B2A">
              <w:rPr>
                <w:noProof/>
                <w:webHidden/>
              </w:rPr>
              <w:fldChar w:fldCharType="separate"/>
            </w:r>
            <w:r w:rsidR="00E80B2A">
              <w:rPr>
                <w:noProof/>
                <w:webHidden/>
              </w:rPr>
              <w:t>4</w:t>
            </w:r>
            <w:r w:rsidR="00E80B2A">
              <w:rPr>
                <w:noProof/>
                <w:webHidden/>
              </w:rPr>
              <w:fldChar w:fldCharType="end"/>
            </w:r>
          </w:hyperlink>
        </w:p>
        <w:p w14:paraId="536CD5FA" w14:textId="11BCA8D9" w:rsidR="00E80B2A" w:rsidRDefault="00C45893">
          <w:pPr>
            <w:pStyle w:val="TOC1"/>
            <w:rPr>
              <w:rFonts w:asciiTheme="minorHAnsi" w:eastAsiaTheme="minorEastAsia" w:hAnsiTheme="minorHAnsi" w:cstheme="minorBidi"/>
              <w:noProof/>
              <w:sz w:val="22"/>
              <w:szCs w:val="22"/>
              <w:lang w:eastAsia="en-GB"/>
            </w:rPr>
          </w:pPr>
          <w:hyperlink w:anchor="_Toc500845677" w:history="1">
            <w:r w:rsidR="00E80B2A" w:rsidRPr="002B6810">
              <w:rPr>
                <w:rStyle w:val="Hyperlink"/>
                <w:noProof/>
                <w:lang w:eastAsia="de-CH"/>
              </w:rPr>
              <w:t>4.</w:t>
            </w:r>
            <w:r w:rsidR="00E80B2A">
              <w:rPr>
                <w:rFonts w:asciiTheme="minorHAnsi" w:eastAsiaTheme="minorEastAsia" w:hAnsiTheme="minorHAnsi" w:cstheme="minorBidi"/>
                <w:noProof/>
                <w:sz w:val="22"/>
                <w:szCs w:val="22"/>
                <w:lang w:eastAsia="en-GB"/>
              </w:rPr>
              <w:tab/>
            </w:r>
            <w:r w:rsidR="00E80B2A" w:rsidRPr="002B6810">
              <w:rPr>
                <w:rStyle w:val="Hyperlink"/>
                <w:noProof/>
                <w:lang w:eastAsia="de-CH"/>
              </w:rPr>
              <w:t>Registration requirements</w:t>
            </w:r>
            <w:r w:rsidR="00E80B2A">
              <w:rPr>
                <w:noProof/>
                <w:webHidden/>
              </w:rPr>
              <w:tab/>
            </w:r>
            <w:r w:rsidR="00E80B2A">
              <w:rPr>
                <w:noProof/>
                <w:webHidden/>
              </w:rPr>
              <w:fldChar w:fldCharType="begin"/>
            </w:r>
            <w:r w:rsidR="00E80B2A">
              <w:rPr>
                <w:noProof/>
                <w:webHidden/>
              </w:rPr>
              <w:instrText xml:space="preserve"> PAGEREF _Toc500845677 \h </w:instrText>
            </w:r>
            <w:r w:rsidR="00E80B2A">
              <w:rPr>
                <w:noProof/>
                <w:webHidden/>
              </w:rPr>
            </w:r>
            <w:r w:rsidR="00E80B2A">
              <w:rPr>
                <w:noProof/>
                <w:webHidden/>
              </w:rPr>
              <w:fldChar w:fldCharType="separate"/>
            </w:r>
            <w:r w:rsidR="00E80B2A">
              <w:rPr>
                <w:noProof/>
                <w:webHidden/>
              </w:rPr>
              <w:t>4</w:t>
            </w:r>
            <w:r w:rsidR="00E80B2A">
              <w:rPr>
                <w:noProof/>
                <w:webHidden/>
              </w:rPr>
              <w:fldChar w:fldCharType="end"/>
            </w:r>
          </w:hyperlink>
        </w:p>
        <w:p w14:paraId="1159BB07" w14:textId="3F5CFD67" w:rsidR="00E80B2A" w:rsidRDefault="00C45893">
          <w:pPr>
            <w:pStyle w:val="TOC1"/>
            <w:rPr>
              <w:rFonts w:asciiTheme="minorHAnsi" w:eastAsiaTheme="minorEastAsia" w:hAnsiTheme="minorHAnsi" w:cstheme="minorBidi"/>
              <w:noProof/>
              <w:sz w:val="22"/>
              <w:szCs w:val="22"/>
              <w:lang w:eastAsia="en-GB"/>
            </w:rPr>
          </w:pPr>
          <w:hyperlink w:anchor="_Toc500845678" w:history="1">
            <w:r w:rsidR="00E80B2A" w:rsidRPr="002B6810">
              <w:rPr>
                <w:rStyle w:val="Hyperlink"/>
                <w:noProof/>
              </w:rPr>
              <w:t>5.</w:t>
            </w:r>
            <w:r w:rsidR="00E80B2A">
              <w:rPr>
                <w:rFonts w:asciiTheme="minorHAnsi" w:eastAsiaTheme="minorEastAsia" w:hAnsiTheme="minorHAnsi" w:cstheme="minorBidi"/>
                <w:noProof/>
                <w:sz w:val="22"/>
                <w:szCs w:val="22"/>
                <w:lang w:eastAsia="en-GB"/>
              </w:rPr>
              <w:tab/>
            </w:r>
            <w:r w:rsidR="00E80B2A" w:rsidRPr="002B6810">
              <w:rPr>
                <w:rStyle w:val="Hyperlink"/>
                <w:noProof/>
              </w:rPr>
              <w:t>Services</w:t>
            </w:r>
            <w:r w:rsidR="00E80B2A">
              <w:rPr>
                <w:noProof/>
                <w:webHidden/>
              </w:rPr>
              <w:tab/>
            </w:r>
            <w:r w:rsidR="00E80B2A">
              <w:rPr>
                <w:noProof/>
                <w:webHidden/>
              </w:rPr>
              <w:fldChar w:fldCharType="begin"/>
            </w:r>
            <w:r w:rsidR="00E80B2A">
              <w:rPr>
                <w:noProof/>
                <w:webHidden/>
              </w:rPr>
              <w:instrText xml:space="preserve"> PAGEREF _Toc500845678 \h </w:instrText>
            </w:r>
            <w:r w:rsidR="00E80B2A">
              <w:rPr>
                <w:noProof/>
                <w:webHidden/>
              </w:rPr>
            </w:r>
            <w:r w:rsidR="00E80B2A">
              <w:rPr>
                <w:noProof/>
                <w:webHidden/>
              </w:rPr>
              <w:fldChar w:fldCharType="separate"/>
            </w:r>
            <w:r w:rsidR="00E80B2A">
              <w:rPr>
                <w:noProof/>
                <w:webHidden/>
              </w:rPr>
              <w:t>4</w:t>
            </w:r>
            <w:r w:rsidR="00E80B2A">
              <w:rPr>
                <w:noProof/>
                <w:webHidden/>
              </w:rPr>
              <w:fldChar w:fldCharType="end"/>
            </w:r>
          </w:hyperlink>
        </w:p>
        <w:p w14:paraId="3A68C1E7" w14:textId="77A5ABA7" w:rsidR="00E80B2A" w:rsidRDefault="00C45893">
          <w:pPr>
            <w:pStyle w:val="TOC1"/>
            <w:rPr>
              <w:rFonts w:asciiTheme="minorHAnsi" w:eastAsiaTheme="minorEastAsia" w:hAnsiTheme="minorHAnsi" w:cstheme="minorBidi"/>
              <w:noProof/>
              <w:sz w:val="22"/>
              <w:szCs w:val="22"/>
              <w:lang w:eastAsia="en-GB"/>
            </w:rPr>
          </w:pPr>
          <w:hyperlink w:anchor="_Toc500845679" w:history="1">
            <w:r w:rsidR="00E80B2A" w:rsidRPr="002B6810">
              <w:rPr>
                <w:rStyle w:val="Hyperlink"/>
                <w:noProof/>
              </w:rPr>
              <w:t>6.</w:t>
            </w:r>
            <w:r w:rsidR="00E80B2A">
              <w:rPr>
                <w:rFonts w:asciiTheme="minorHAnsi" w:eastAsiaTheme="minorEastAsia" w:hAnsiTheme="minorHAnsi" w:cstheme="minorBidi"/>
                <w:noProof/>
                <w:sz w:val="22"/>
                <w:szCs w:val="22"/>
                <w:lang w:eastAsia="en-GB"/>
              </w:rPr>
              <w:tab/>
            </w:r>
            <w:r w:rsidR="00E80B2A" w:rsidRPr="002B6810">
              <w:rPr>
                <w:rStyle w:val="Hyperlink"/>
                <w:noProof/>
              </w:rPr>
              <w:t>Your responsibilities regarding the use of the Services</w:t>
            </w:r>
            <w:r w:rsidR="00E80B2A">
              <w:rPr>
                <w:noProof/>
                <w:webHidden/>
              </w:rPr>
              <w:tab/>
            </w:r>
            <w:r w:rsidR="00E80B2A">
              <w:rPr>
                <w:noProof/>
                <w:webHidden/>
              </w:rPr>
              <w:fldChar w:fldCharType="begin"/>
            </w:r>
            <w:r w:rsidR="00E80B2A">
              <w:rPr>
                <w:noProof/>
                <w:webHidden/>
              </w:rPr>
              <w:instrText xml:space="preserve"> PAGEREF _Toc500845679 \h </w:instrText>
            </w:r>
            <w:r w:rsidR="00E80B2A">
              <w:rPr>
                <w:noProof/>
                <w:webHidden/>
              </w:rPr>
            </w:r>
            <w:r w:rsidR="00E80B2A">
              <w:rPr>
                <w:noProof/>
                <w:webHidden/>
              </w:rPr>
              <w:fldChar w:fldCharType="separate"/>
            </w:r>
            <w:r w:rsidR="00E80B2A">
              <w:rPr>
                <w:noProof/>
                <w:webHidden/>
              </w:rPr>
              <w:t>5</w:t>
            </w:r>
            <w:r w:rsidR="00E80B2A">
              <w:rPr>
                <w:noProof/>
                <w:webHidden/>
              </w:rPr>
              <w:fldChar w:fldCharType="end"/>
            </w:r>
          </w:hyperlink>
        </w:p>
        <w:p w14:paraId="5FE383E6" w14:textId="5BB76730" w:rsidR="00E80B2A" w:rsidRDefault="00C45893">
          <w:pPr>
            <w:pStyle w:val="TOC1"/>
            <w:rPr>
              <w:rFonts w:asciiTheme="minorHAnsi" w:eastAsiaTheme="minorEastAsia" w:hAnsiTheme="minorHAnsi" w:cstheme="minorBidi"/>
              <w:noProof/>
              <w:sz w:val="22"/>
              <w:szCs w:val="22"/>
              <w:lang w:eastAsia="en-GB"/>
            </w:rPr>
          </w:pPr>
          <w:hyperlink w:anchor="_Toc500845680" w:history="1">
            <w:r w:rsidR="00E80B2A" w:rsidRPr="002B6810">
              <w:rPr>
                <w:rStyle w:val="Hyperlink"/>
                <w:noProof/>
                <w:highlight w:val="white"/>
              </w:rPr>
              <w:t>7.</w:t>
            </w:r>
            <w:r w:rsidR="00E80B2A">
              <w:rPr>
                <w:rFonts w:asciiTheme="minorHAnsi" w:eastAsiaTheme="minorEastAsia" w:hAnsiTheme="minorHAnsi" w:cstheme="minorBidi"/>
                <w:noProof/>
                <w:sz w:val="22"/>
                <w:szCs w:val="22"/>
                <w:lang w:eastAsia="en-GB"/>
              </w:rPr>
              <w:tab/>
            </w:r>
            <w:r w:rsidR="00E80B2A" w:rsidRPr="002B6810">
              <w:rPr>
                <w:rStyle w:val="Hyperlink"/>
                <w:noProof/>
              </w:rPr>
              <w:t>Availability of Services</w:t>
            </w:r>
            <w:r w:rsidR="00E80B2A">
              <w:rPr>
                <w:noProof/>
                <w:webHidden/>
              </w:rPr>
              <w:tab/>
            </w:r>
            <w:r w:rsidR="00E80B2A">
              <w:rPr>
                <w:noProof/>
                <w:webHidden/>
              </w:rPr>
              <w:fldChar w:fldCharType="begin"/>
            </w:r>
            <w:r w:rsidR="00E80B2A">
              <w:rPr>
                <w:noProof/>
                <w:webHidden/>
              </w:rPr>
              <w:instrText xml:space="preserve"> PAGEREF _Toc500845680 \h </w:instrText>
            </w:r>
            <w:r w:rsidR="00E80B2A">
              <w:rPr>
                <w:noProof/>
                <w:webHidden/>
              </w:rPr>
            </w:r>
            <w:r w:rsidR="00E80B2A">
              <w:rPr>
                <w:noProof/>
                <w:webHidden/>
              </w:rPr>
              <w:fldChar w:fldCharType="separate"/>
            </w:r>
            <w:r w:rsidR="00E80B2A">
              <w:rPr>
                <w:noProof/>
                <w:webHidden/>
              </w:rPr>
              <w:t>5</w:t>
            </w:r>
            <w:r w:rsidR="00E80B2A">
              <w:rPr>
                <w:noProof/>
                <w:webHidden/>
              </w:rPr>
              <w:fldChar w:fldCharType="end"/>
            </w:r>
          </w:hyperlink>
        </w:p>
        <w:p w14:paraId="3647E53F" w14:textId="5B65CA62" w:rsidR="00E80B2A" w:rsidRDefault="00C45893">
          <w:pPr>
            <w:pStyle w:val="TOC1"/>
            <w:rPr>
              <w:rFonts w:asciiTheme="minorHAnsi" w:eastAsiaTheme="minorEastAsia" w:hAnsiTheme="minorHAnsi" w:cstheme="minorBidi"/>
              <w:noProof/>
              <w:sz w:val="22"/>
              <w:szCs w:val="22"/>
              <w:lang w:eastAsia="en-GB"/>
            </w:rPr>
          </w:pPr>
          <w:hyperlink w:anchor="_Toc500845681" w:history="1">
            <w:r w:rsidR="00E80B2A" w:rsidRPr="002B6810">
              <w:rPr>
                <w:rStyle w:val="Hyperlink"/>
                <w:noProof/>
                <w:highlight w:val="white"/>
              </w:rPr>
              <w:t>8.</w:t>
            </w:r>
            <w:r w:rsidR="00E80B2A">
              <w:rPr>
                <w:rFonts w:asciiTheme="minorHAnsi" w:eastAsiaTheme="minorEastAsia" w:hAnsiTheme="minorHAnsi" w:cstheme="minorBidi"/>
                <w:noProof/>
                <w:sz w:val="22"/>
                <w:szCs w:val="22"/>
                <w:lang w:eastAsia="en-GB"/>
              </w:rPr>
              <w:tab/>
            </w:r>
            <w:r w:rsidR="00E80B2A" w:rsidRPr="002B6810">
              <w:rPr>
                <w:rStyle w:val="Hyperlink"/>
                <w:noProof/>
                <w:highlight w:val="white"/>
              </w:rPr>
              <w:t>Force majeure</w:t>
            </w:r>
            <w:r w:rsidR="00E80B2A">
              <w:rPr>
                <w:noProof/>
                <w:webHidden/>
              </w:rPr>
              <w:tab/>
            </w:r>
            <w:r w:rsidR="00E80B2A">
              <w:rPr>
                <w:noProof/>
                <w:webHidden/>
              </w:rPr>
              <w:fldChar w:fldCharType="begin"/>
            </w:r>
            <w:r w:rsidR="00E80B2A">
              <w:rPr>
                <w:noProof/>
                <w:webHidden/>
              </w:rPr>
              <w:instrText xml:space="preserve"> PAGEREF _Toc500845681 \h </w:instrText>
            </w:r>
            <w:r w:rsidR="00E80B2A">
              <w:rPr>
                <w:noProof/>
                <w:webHidden/>
              </w:rPr>
            </w:r>
            <w:r w:rsidR="00E80B2A">
              <w:rPr>
                <w:noProof/>
                <w:webHidden/>
              </w:rPr>
              <w:fldChar w:fldCharType="separate"/>
            </w:r>
            <w:r w:rsidR="00E80B2A">
              <w:rPr>
                <w:noProof/>
                <w:webHidden/>
              </w:rPr>
              <w:t>6</w:t>
            </w:r>
            <w:r w:rsidR="00E80B2A">
              <w:rPr>
                <w:noProof/>
                <w:webHidden/>
              </w:rPr>
              <w:fldChar w:fldCharType="end"/>
            </w:r>
          </w:hyperlink>
        </w:p>
        <w:p w14:paraId="7F3281CB" w14:textId="315F9FED" w:rsidR="00E80B2A" w:rsidRDefault="00C45893">
          <w:pPr>
            <w:pStyle w:val="TOC1"/>
            <w:rPr>
              <w:rFonts w:asciiTheme="minorHAnsi" w:eastAsiaTheme="minorEastAsia" w:hAnsiTheme="minorHAnsi" w:cstheme="minorBidi"/>
              <w:noProof/>
              <w:sz w:val="22"/>
              <w:szCs w:val="22"/>
              <w:lang w:eastAsia="en-GB"/>
            </w:rPr>
          </w:pPr>
          <w:hyperlink w:anchor="_Toc500845682" w:history="1">
            <w:r w:rsidR="00E80B2A" w:rsidRPr="002B6810">
              <w:rPr>
                <w:rStyle w:val="Hyperlink"/>
                <w:noProof/>
                <w:highlight w:val="white"/>
              </w:rPr>
              <w:t>9.</w:t>
            </w:r>
            <w:r w:rsidR="00E80B2A">
              <w:rPr>
                <w:rFonts w:asciiTheme="minorHAnsi" w:eastAsiaTheme="minorEastAsia" w:hAnsiTheme="minorHAnsi" w:cstheme="minorBidi"/>
                <w:noProof/>
                <w:sz w:val="22"/>
                <w:szCs w:val="22"/>
                <w:lang w:eastAsia="en-GB"/>
              </w:rPr>
              <w:tab/>
            </w:r>
            <w:r w:rsidR="00E80B2A" w:rsidRPr="002B6810">
              <w:rPr>
                <w:rStyle w:val="Hyperlink"/>
                <w:noProof/>
                <w:highlight w:val="white"/>
              </w:rPr>
              <w:t>Finality and irrevocability</w:t>
            </w:r>
            <w:r w:rsidR="00E80B2A">
              <w:rPr>
                <w:noProof/>
                <w:webHidden/>
              </w:rPr>
              <w:tab/>
            </w:r>
            <w:r w:rsidR="00E80B2A">
              <w:rPr>
                <w:noProof/>
                <w:webHidden/>
              </w:rPr>
              <w:fldChar w:fldCharType="begin"/>
            </w:r>
            <w:r w:rsidR="00E80B2A">
              <w:rPr>
                <w:noProof/>
                <w:webHidden/>
              </w:rPr>
              <w:instrText xml:space="preserve"> PAGEREF _Toc500845682 \h </w:instrText>
            </w:r>
            <w:r w:rsidR="00E80B2A">
              <w:rPr>
                <w:noProof/>
                <w:webHidden/>
              </w:rPr>
            </w:r>
            <w:r w:rsidR="00E80B2A">
              <w:rPr>
                <w:noProof/>
                <w:webHidden/>
              </w:rPr>
              <w:fldChar w:fldCharType="separate"/>
            </w:r>
            <w:r w:rsidR="00E80B2A">
              <w:rPr>
                <w:noProof/>
                <w:webHidden/>
              </w:rPr>
              <w:t>6</w:t>
            </w:r>
            <w:r w:rsidR="00E80B2A">
              <w:rPr>
                <w:noProof/>
                <w:webHidden/>
              </w:rPr>
              <w:fldChar w:fldCharType="end"/>
            </w:r>
          </w:hyperlink>
        </w:p>
        <w:p w14:paraId="4FAA35C4" w14:textId="1D663312" w:rsidR="00E80B2A" w:rsidRDefault="00C45893">
          <w:pPr>
            <w:pStyle w:val="TOC1"/>
            <w:rPr>
              <w:rFonts w:asciiTheme="minorHAnsi" w:eastAsiaTheme="minorEastAsia" w:hAnsiTheme="minorHAnsi" w:cstheme="minorBidi"/>
              <w:noProof/>
              <w:sz w:val="22"/>
              <w:szCs w:val="22"/>
              <w:lang w:eastAsia="en-GB"/>
            </w:rPr>
          </w:pPr>
          <w:hyperlink w:anchor="_Toc500845683" w:history="1">
            <w:r w:rsidR="00E80B2A" w:rsidRPr="002B6810">
              <w:rPr>
                <w:rStyle w:val="Hyperlink"/>
                <w:noProof/>
                <w:highlight w:val="white"/>
              </w:rPr>
              <w:t>10.</w:t>
            </w:r>
            <w:r w:rsidR="00E80B2A">
              <w:rPr>
                <w:rFonts w:asciiTheme="minorHAnsi" w:eastAsiaTheme="minorEastAsia" w:hAnsiTheme="minorHAnsi" w:cstheme="minorBidi"/>
                <w:noProof/>
                <w:sz w:val="22"/>
                <w:szCs w:val="22"/>
                <w:lang w:eastAsia="en-GB"/>
              </w:rPr>
              <w:tab/>
            </w:r>
            <w:r w:rsidR="00E80B2A" w:rsidRPr="002B6810">
              <w:rPr>
                <w:rStyle w:val="Hyperlink"/>
                <w:noProof/>
                <w:highlight w:val="white"/>
              </w:rPr>
              <w:t>Cancellation</w:t>
            </w:r>
            <w:r w:rsidR="00E80B2A">
              <w:rPr>
                <w:noProof/>
                <w:webHidden/>
              </w:rPr>
              <w:tab/>
            </w:r>
            <w:r w:rsidR="00E80B2A">
              <w:rPr>
                <w:noProof/>
                <w:webHidden/>
              </w:rPr>
              <w:fldChar w:fldCharType="begin"/>
            </w:r>
            <w:r w:rsidR="00E80B2A">
              <w:rPr>
                <w:noProof/>
                <w:webHidden/>
              </w:rPr>
              <w:instrText xml:space="preserve"> PAGEREF _Toc500845683 \h </w:instrText>
            </w:r>
            <w:r w:rsidR="00E80B2A">
              <w:rPr>
                <w:noProof/>
                <w:webHidden/>
              </w:rPr>
            </w:r>
            <w:r w:rsidR="00E80B2A">
              <w:rPr>
                <w:noProof/>
                <w:webHidden/>
              </w:rPr>
              <w:fldChar w:fldCharType="separate"/>
            </w:r>
            <w:r w:rsidR="00E80B2A">
              <w:rPr>
                <w:noProof/>
                <w:webHidden/>
              </w:rPr>
              <w:t>6</w:t>
            </w:r>
            <w:r w:rsidR="00E80B2A">
              <w:rPr>
                <w:noProof/>
                <w:webHidden/>
              </w:rPr>
              <w:fldChar w:fldCharType="end"/>
            </w:r>
          </w:hyperlink>
        </w:p>
        <w:p w14:paraId="4FDD8522" w14:textId="5705C694" w:rsidR="00E80B2A" w:rsidRDefault="00C45893">
          <w:pPr>
            <w:pStyle w:val="TOC1"/>
            <w:rPr>
              <w:rFonts w:asciiTheme="minorHAnsi" w:eastAsiaTheme="minorEastAsia" w:hAnsiTheme="minorHAnsi" w:cstheme="minorBidi"/>
              <w:noProof/>
              <w:sz w:val="22"/>
              <w:szCs w:val="22"/>
              <w:lang w:eastAsia="en-GB"/>
            </w:rPr>
          </w:pPr>
          <w:hyperlink w:anchor="_Toc500845684" w:history="1">
            <w:r w:rsidR="00E80B2A" w:rsidRPr="002B6810">
              <w:rPr>
                <w:rStyle w:val="Hyperlink"/>
                <w:noProof/>
                <w:highlight w:val="white"/>
              </w:rPr>
              <w:t>11.</w:t>
            </w:r>
            <w:r w:rsidR="00E80B2A">
              <w:rPr>
                <w:rFonts w:asciiTheme="minorHAnsi" w:eastAsiaTheme="minorEastAsia" w:hAnsiTheme="minorHAnsi" w:cstheme="minorBidi"/>
                <w:noProof/>
                <w:sz w:val="22"/>
                <w:szCs w:val="22"/>
                <w:lang w:eastAsia="en-GB"/>
              </w:rPr>
              <w:tab/>
            </w:r>
            <w:r w:rsidR="00E80B2A" w:rsidRPr="002B6810">
              <w:rPr>
                <w:rStyle w:val="Hyperlink"/>
                <w:noProof/>
                <w:highlight w:val="white"/>
              </w:rPr>
              <w:t>Risks and price volatility</w:t>
            </w:r>
            <w:r w:rsidR="00E80B2A">
              <w:rPr>
                <w:noProof/>
                <w:webHidden/>
              </w:rPr>
              <w:tab/>
            </w:r>
            <w:r w:rsidR="00E80B2A">
              <w:rPr>
                <w:noProof/>
                <w:webHidden/>
              </w:rPr>
              <w:fldChar w:fldCharType="begin"/>
            </w:r>
            <w:r w:rsidR="00E80B2A">
              <w:rPr>
                <w:noProof/>
                <w:webHidden/>
              </w:rPr>
              <w:instrText xml:space="preserve"> PAGEREF _Toc500845684 \h </w:instrText>
            </w:r>
            <w:r w:rsidR="00E80B2A">
              <w:rPr>
                <w:noProof/>
                <w:webHidden/>
              </w:rPr>
            </w:r>
            <w:r w:rsidR="00E80B2A">
              <w:rPr>
                <w:noProof/>
                <w:webHidden/>
              </w:rPr>
              <w:fldChar w:fldCharType="separate"/>
            </w:r>
            <w:r w:rsidR="00E80B2A">
              <w:rPr>
                <w:noProof/>
                <w:webHidden/>
              </w:rPr>
              <w:t>7</w:t>
            </w:r>
            <w:r w:rsidR="00E80B2A">
              <w:rPr>
                <w:noProof/>
                <w:webHidden/>
              </w:rPr>
              <w:fldChar w:fldCharType="end"/>
            </w:r>
          </w:hyperlink>
        </w:p>
        <w:p w14:paraId="00493688" w14:textId="73112C4C" w:rsidR="00E80B2A" w:rsidRDefault="00C45893">
          <w:pPr>
            <w:pStyle w:val="TOC1"/>
            <w:rPr>
              <w:rFonts w:asciiTheme="minorHAnsi" w:eastAsiaTheme="minorEastAsia" w:hAnsiTheme="minorHAnsi" w:cstheme="minorBidi"/>
              <w:noProof/>
              <w:sz w:val="22"/>
              <w:szCs w:val="22"/>
              <w:lang w:eastAsia="en-GB"/>
            </w:rPr>
          </w:pPr>
          <w:hyperlink w:anchor="_Toc500845685" w:history="1">
            <w:r w:rsidR="00E80B2A" w:rsidRPr="002B6810">
              <w:rPr>
                <w:rStyle w:val="Hyperlink"/>
                <w:noProof/>
              </w:rPr>
              <w:t>12.</w:t>
            </w:r>
            <w:r w:rsidR="00E80B2A">
              <w:rPr>
                <w:rFonts w:asciiTheme="minorHAnsi" w:eastAsiaTheme="minorEastAsia" w:hAnsiTheme="minorHAnsi" w:cstheme="minorBidi"/>
                <w:noProof/>
                <w:sz w:val="22"/>
                <w:szCs w:val="22"/>
                <w:lang w:eastAsia="en-GB"/>
              </w:rPr>
              <w:tab/>
            </w:r>
            <w:r w:rsidR="00E80B2A" w:rsidRPr="002B6810">
              <w:rPr>
                <w:rStyle w:val="Hyperlink"/>
                <w:noProof/>
              </w:rPr>
              <w:t>Public and private key, custody</w:t>
            </w:r>
            <w:r w:rsidR="00E80B2A">
              <w:rPr>
                <w:noProof/>
                <w:webHidden/>
              </w:rPr>
              <w:tab/>
            </w:r>
            <w:r w:rsidR="00E80B2A">
              <w:rPr>
                <w:noProof/>
                <w:webHidden/>
              </w:rPr>
              <w:fldChar w:fldCharType="begin"/>
            </w:r>
            <w:r w:rsidR="00E80B2A">
              <w:rPr>
                <w:noProof/>
                <w:webHidden/>
              </w:rPr>
              <w:instrText xml:space="preserve"> PAGEREF _Toc500845685 \h </w:instrText>
            </w:r>
            <w:r w:rsidR="00E80B2A">
              <w:rPr>
                <w:noProof/>
                <w:webHidden/>
              </w:rPr>
            </w:r>
            <w:r w:rsidR="00E80B2A">
              <w:rPr>
                <w:noProof/>
                <w:webHidden/>
              </w:rPr>
              <w:fldChar w:fldCharType="separate"/>
            </w:r>
            <w:r w:rsidR="00E80B2A">
              <w:rPr>
                <w:noProof/>
                <w:webHidden/>
              </w:rPr>
              <w:t>8</w:t>
            </w:r>
            <w:r w:rsidR="00E80B2A">
              <w:rPr>
                <w:noProof/>
                <w:webHidden/>
              </w:rPr>
              <w:fldChar w:fldCharType="end"/>
            </w:r>
          </w:hyperlink>
        </w:p>
        <w:p w14:paraId="13BDB655" w14:textId="708BCBF9" w:rsidR="00E80B2A" w:rsidRDefault="00C45893">
          <w:pPr>
            <w:pStyle w:val="TOC1"/>
            <w:rPr>
              <w:rFonts w:asciiTheme="minorHAnsi" w:eastAsiaTheme="minorEastAsia" w:hAnsiTheme="minorHAnsi" w:cstheme="minorBidi"/>
              <w:noProof/>
              <w:sz w:val="22"/>
              <w:szCs w:val="22"/>
              <w:lang w:eastAsia="en-GB"/>
            </w:rPr>
          </w:pPr>
          <w:hyperlink w:anchor="_Toc500845686" w:history="1">
            <w:r w:rsidR="00E80B2A" w:rsidRPr="002B6810">
              <w:rPr>
                <w:rStyle w:val="Hyperlink"/>
                <w:noProof/>
                <w:lang w:eastAsia="de-CH"/>
              </w:rPr>
              <w:t>13.</w:t>
            </w:r>
            <w:r w:rsidR="00E80B2A">
              <w:rPr>
                <w:rFonts w:asciiTheme="minorHAnsi" w:eastAsiaTheme="minorEastAsia" w:hAnsiTheme="minorHAnsi" w:cstheme="minorBidi"/>
                <w:noProof/>
                <w:sz w:val="22"/>
                <w:szCs w:val="22"/>
                <w:lang w:eastAsia="en-GB"/>
              </w:rPr>
              <w:tab/>
            </w:r>
            <w:r w:rsidR="00E80B2A" w:rsidRPr="002B6810">
              <w:rPr>
                <w:rStyle w:val="Hyperlink"/>
                <w:noProof/>
                <w:lang w:eastAsia="de-CH"/>
              </w:rPr>
              <w:t xml:space="preserve">Data </w:t>
            </w:r>
            <w:r w:rsidR="00E80B2A" w:rsidRPr="002B6810">
              <w:rPr>
                <w:rStyle w:val="Hyperlink"/>
                <w:noProof/>
                <w:highlight w:val="white"/>
              </w:rPr>
              <w:t>protection</w:t>
            </w:r>
            <w:r w:rsidR="00E80B2A">
              <w:rPr>
                <w:noProof/>
                <w:webHidden/>
              </w:rPr>
              <w:tab/>
            </w:r>
            <w:r w:rsidR="00E80B2A">
              <w:rPr>
                <w:noProof/>
                <w:webHidden/>
              </w:rPr>
              <w:fldChar w:fldCharType="begin"/>
            </w:r>
            <w:r w:rsidR="00E80B2A">
              <w:rPr>
                <w:noProof/>
                <w:webHidden/>
              </w:rPr>
              <w:instrText xml:space="preserve"> PAGEREF _Toc500845686 \h </w:instrText>
            </w:r>
            <w:r w:rsidR="00E80B2A">
              <w:rPr>
                <w:noProof/>
                <w:webHidden/>
              </w:rPr>
            </w:r>
            <w:r w:rsidR="00E80B2A">
              <w:rPr>
                <w:noProof/>
                <w:webHidden/>
              </w:rPr>
              <w:fldChar w:fldCharType="separate"/>
            </w:r>
            <w:r w:rsidR="00E80B2A">
              <w:rPr>
                <w:noProof/>
                <w:webHidden/>
              </w:rPr>
              <w:t>9</w:t>
            </w:r>
            <w:r w:rsidR="00E80B2A">
              <w:rPr>
                <w:noProof/>
                <w:webHidden/>
              </w:rPr>
              <w:fldChar w:fldCharType="end"/>
            </w:r>
          </w:hyperlink>
        </w:p>
        <w:p w14:paraId="700893D3" w14:textId="1142E7C0" w:rsidR="00E80B2A" w:rsidRDefault="00C45893">
          <w:pPr>
            <w:pStyle w:val="TOC1"/>
            <w:rPr>
              <w:rFonts w:asciiTheme="minorHAnsi" w:eastAsiaTheme="minorEastAsia" w:hAnsiTheme="minorHAnsi" w:cstheme="minorBidi"/>
              <w:noProof/>
              <w:sz w:val="22"/>
              <w:szCs w:val="22"/>
              <w:lang w:eastAsia="en-GB"/>
            </w:rPr>
          </w:pPr>
          <w:hyperlink w:anchor="_Toc500845687" w:history="1">
            <w:r w:rsidR="00E80B2A" w:rsidRPr="002B6810">
              <w:rPr>
                <w:rStyle w:val="Hyperlink"/>
                <w:noProof/>
                <w:lang w:eastAsia="de-CH"/>
              </w:rPr>
              <w:t>14.</w:t>
            </w:r>
            <w:r w:rsidR="00E80B2A">
              <w:rPr>
                <w:rFonts w:asciiTheme="minorHAnsi" w:eastAsiaTheme="minorEastAsia" w:hAnsiTheme="minorHAnsi" w:cstheme="minorBidi"/>
                <w:noProof/>
                <w:sz w:val="22"/>
                <w:szCs w:val="22"/>
                <w:lang w:eastAsia="en-GB"/>
              </w:rPr>
              <w:tab/>
            </w:r>
            <w:r w:rsidR="00E80B2A" w:rsidRPr="002B6810">
              <w:rPr>
                <w:rStyle w:val="Hyperlink"/>
                <w:noProof/>
                <w:highlight w:val="white"/>
              </w:rPr>
              <w:t>Prohibited</w:t>
            </w:r>
            <w:r w:rsidR="00E80B2A" w:rsidRPr="002B6810">
              <w:rPr>
                <w:rStyle w:val="Hyperlink"/>
                <w:noProof/>
                <w:lang w:eastAsia="de-CH"/>
              </w:rPr>
              <w:t xml:space="preserve"> activities</w:t>
            </w:r>
            <w:r w:rsidR="00E80B2A">
              <w:rPr>
                <w:noProof/>
                <w:webHidden/>
              </w:rPr>
              <w:tab/>
            </w:r>
            <w:r w:rsidR="00E80B2A">
              <w:rPr>
                <w:noProof/>
                <w:webHidden/>
              </w:rPr>
              <w:fldChar w:fldCharType="begin"/>
            </w:r>
            <w:r w:rsidR="00E80B2A">
              <w:rPr>
                <w:noProof/>
                <w:webHidden/>
              </w:rPr>
              <w:instrText xml:space="preserve"> PAGEREF _Toc500845687 \h </w:instrText>
            </w:r>
            <w:r w:rsidR="00E80B2A">
              <w:rPr>
                <w:noProof/>
                <w:webHidden/>
              </w:rPr>
            </w:r>
            <w:r w:rsidR="00E80B2A">
              <w:rPr>
                <w:noProof/>
                <w:webHidden/>
              </w:rPr>
              <w:fldChar w:fldCharType="separate"/>
            </w:r>
            <w:r w:rsidR="00E80B2A">
              <w:rPr>
                <w:noProof/>
                <w:webHidden/>
              </w:rPr>
              <w:t>9</w:t>
            </w:r>
            <w:r w:rsidR="00E80B2A">
              <w:rPr>
                <w:noProof/>
                <w:webHidden/>
              </w:rPr>
              <w:fldChar w:fldCharType="end"/>
            </w:r>
          </w:hyperlink>
        </w:p>
        <w:p w14:paraId="141BEFA9" w14:textId="11342ACF" w:rsidR="00E80B2A" w:rsidRDefault="00C45893">
          <w:pPr>
            <w:pStyle w:val="TOC1"/>
            <w:rPr>
              <w:rFonts w:asciiTheme="minorHAnsi" w:eastAsiaTheme="minorEastAsia" w:hAnsiTheme="minorHAnsi" w:cstheme="minorBidi"/>
              <w:noProof/>
              <w:sz w:val="22"/>
              <w:szCs w:val="22"/>
              <w:lang w:eastAsia="en-GB"/>
            </w:rPr>
          </w:pPr>
          <w:hyperlink w:anchor="_Toc500845688" w:history="1">
            <w:r w:rsidR="00E80B2A" w:rsidRPr="002B6810">
              <w:rPr>
                <w:rStyle w:val="Hyperlink"/>
                <w:noProof/>
                <w:lang w:eastAsia="de-CH"/>
              </w:rPr>
              <w:t>15.</w:t>
            </w:r>
            <w:r w:rsidR="00E80B2A">
              <w:rPr>
                <w:rFonts w:asciiTheme="minorHAnsi" w:eastAsiaTheme="minorEastAsia" w:hAnsiTheme="minorHAnsi" w:cstheme="minorBidi"/>
                <w:noProof/>
                <w:sz w:val="22"/>
                <w:szCs w:val="22"/>
                <w:lang w:eastAsia="en-GB"/>
              </w:rPr>
              <w:tab/>
            </w:r>
            <w:r w:rsidR="00E80B2A" w:rsidRPr="002B6810">
              <w:rPr>
                <w:rStyle w:val="Hyperlink"/>
                <w:noProof/>
                <w:highlight w:val="white"/>
              </w:rPr>
              <w:t>Default</w:t>
            </w:r>
            <w:r w:rsidR="00E80B2A">
              <w:rPr>
                <w:noProof/>
                <w:webHidden/>
              </w:rPr>
              <w:tab/>
            </w:r>
            <w:r w:rsidR="00E80B2A">
              <w:rPr>
                <w:noProof/>
                <w:webHidden/>
              </w:rPr>
              <w:fldChar w:fldCharType="begin"/>
            </w:r>
            <w:r w:rsidR="00E80B2A">
              <w:rPr>
                <w:noProof/>
                <w:webHidden/>
              </w:rPr>
              <w:instrText xml:space="preserve"> PAGEREF _Toc500845688 \h </w:instrText>
            </w:r>
            <w:r w:rsidR="00E80B2A">
              <w:rPr>
                <w:noProof/>
                <w:webHidden/>
              </w:rPr>
            </w:r>
            <w:r w:rsidR="00E80B2A">
              <w:rPr>
                <w:noProof/>
                <w:webHidden/>
              </w:rPr>
              <w:fldChar w:fldCharType="separate"/>
            </w:r>
            <w:r w:rsidR="00E80B2A">
              <w:rPr>
                <w:noProof/>
                <w:webHidden/>
              </w:rPr>
              <w:t>9</w:t>
            </w:r>
            <w:r w:rsidR="00E80B2A">
              <w:rPr>
                <w:noProof/>
                <w:webHidden/>
              </w:rPr>
              <w:fldChar w:fldCharType="end"/>
            </w:r>
          </w:hyperlink>
        </w:p>
        <w:p w14:paraId="0EC5E291" w14:textId="09607980" w:rsidR="00E80B2A" w:rsidRDefault="00C45893">
          <w:pPr>
            <w:pStyle w:val="TOC1"/>
            <w:rPr>
              <w:rFonts w:asciiTheme="minorHAnsi" w:eastAsiaTheme="minorEastAsia" w:hAnsiTheme="minorHAnsi" w:cstheme="minorBidi"/>
              <w:noProof/>
              <w:sz w:val="22"/>
              <w:szCs w:val="22"/>
              <w:lang w:eastAsia="en-GB"/>
            </w:rPr>
          </w:pPr>
          <w:hyperlink w:anchor="_Toc500845689" w:history="1">
            <w:r w:rsidR="00E80B2A" w:rsidRPr="002B6810">
              <w:rPr>
                <w:rStyle w:val="Hyperlink"/>
                <w:noProof/>
                <w:lang w:eastAsia="de-CH"/>
              </w:rPr>
              <w:t>16.</w:t>
            </w:r>
            <w:r w:rsidR="00E80B2A">
              <w:rPr>
                <w:rFonts w:asciiTheme="minorHAnsi" w:eastAsiaTheme="minorEastAsia" w:hAnsiTheme="minorHAnsi" w:cstheme="minorBidi"/>
                <w:noProof/>
                <w:sz w:val="22"/>
                <w:szCs w:val="22"/>
                <w:lang w:eastAsia="en-GB"/>
              </w:rPr>
              <w:tab/>
            </w:r>
            <w:r w:rsidR="00E80B2A" w:rsidRPr="002B6810">
              <w:rPr>
                <w:rStyle w:val="Hyperlink"/>
                <w:noProof/>
                <w:highlight w:val="white"/>
              </w:rPr>
              <w:t>Confidentiality</w:t>
            </w:r>
            <w:r w:rsidR="00E80B2A">
              <w:rPr>
                <w:noProof/>
                <w:webHidden/>
              </w:rPr>
              <w:tab/>
            </w:r>
            <w:r w:rsidR="00E80B2A">
              <w:rPr>
                <w:noProof/>
                <w:webHidden/>
              </w:rPr>
              <w:fldChar w:fldCharType="begin"/>
            </w:r>
            <w:r w:rsidR="00E80B2A">
              <w:rPr>
                <w:noProof/>
                <w:webHidden/>
              </w:rPr>
              <w:instrText xml:space="preserve"> PAGEREF _Toc500845689 \h </w:instrText>
            </w:r>
            <w:r w:rsidR="00E80B2A">
              <w:rPr>
                <w:noProof/>
                <w:webHidden/>
              </w:rPr>
            </w:r>
            <w:r w:rsidR="00E80B2A">
              <w:rPr>
                <w:noProof/>
                <w:webHidden/>
              </w:rPr>
              <w:fldChar w:fldCharType="separate"/>
            </w:r>
            <w:r w:rsidR="00E80B2A">
              <w:rPr>
                <w:noProof/>
                <w:webHidden/>
              </w:rPr>
              <w:t>10</w:t>
            </w:r>
            <w:r w:rsidR="00E80B2A">
              <w:rPr>
                <w:noProof/>
                <w:webHidden/>
              </w:rPr>
              <w:fldChar w:fldCharType="end"/>
            </w:r>
          </w:hyperlink>
        </w:p>
        <w:p w14:paraId="589182AE" w14:textId="7EA02552" w:rsidR="00E80B2A" w:rsidRDefault="00C45893">
          <w:pPr>
            <w:pStyle w:val="TOC1"/>
            <w:rPr>
              <w:rFonts w:asciiTheme="minorHAnsi" w:eastAsiaTheme="minorEastAsia" w:hAnsiTheme="minorHAnsi" w:cstheme="minorBidi"/>
              <w:noProof/>
              <w:sz w:val="22"/>
              <w:szCs w:val="22"/>
              <w:lang w:eastAsia="en-GB"/>
            </w:rPr>
          </w:pPr>
          <w:hyperlink w:anchor="_Toc500845690" w:history="1">
            <w:r w:rsidR="00E80B2A" w:rsidRPr="002B6810">
              <w:rPr>
                <w:rStyle w:val="Hyperlink"/>
                <w:noProof/>
                <w:lang w:eastAsia="de-CH"/>
              </w:rPr>
              <w:t>17.</w:t>
            </w:r>
            <w:r w:rsidR="00E80B2A">
              <w:rPr>
                <w:rFonts w:asciiTheme="minorHAnsi" w:eastAsiaTheme="minorEastAsia" w:hAnsiTheme="minorHAnsi" w:cstheme="minorBidi"/>
                <w:noProof/>
                <w:sz w:val="22"/>
                <w:szCs w:val="22"/>
                <w:lang w:eastAsia="en-GB"/>
              </w:rPr>
              <w:tab/>
            </w:r>
            <w:r w:rsidR="00E80B2A" w:rsidRPr="002B6810">
              <w:rPr>
                <w:rStyle w:val="Hyperlink"/>
                <w:noProof/>
                <w:highlight w:val="white"/>
              </w:rPr>
              <w:t>Indemnification</w:t>
            </w:r>
            <w:r w:rsidR="00E80B2A">
              <w:rPr>
                <w:noProof/>
                <w:webHidden/>
              </w:rPr>
              <w:tab/>
            </w:r>
            <w:r w:rsidR="00E80B2A">
              <w:rPr>
                <w:noProof/>
                <w:webHidden/>
              </w:rPr>
              <w:fldChar w:fldCharType="begin"/>
            </w:r>
            <w:r w:rsidR="00E80B2A">
              <w:rPr>
                <w:noProof/>
                <w:webHidden/>
              </w:rPr>
              <w:instrText xml:space="preserve"> PAGEREF _Toc500845690 \h </w:instrText>
            </w:r>
            <w:r w:rsidR="00E80B2A">
              <w:rPr>
                <w:noProof/>
                <w:webHidden/>
              </w:rPr>
            </w:r>
            <w:r w:rsidR="00E80B2A">
              <w:rPr>
                <w:noProof/>
                <w:webHidden/>
              </w:rPr>
              <w:fldChar w:fldCharType="separate"/>
            </w:r>
            <w:r w:rsidR="00E80B2A">
              <w:rPr>
                <w:noProof/>
                <w:webHidden/>
              </w:rPr>
              <w:t>11</w:t>
            </w:r>
            <w:r w:rsidR="00E80B2A">
              <w:rPr>
                <w:noProof/>
                <w:webHidden/>
              </w:rPr>
              <w:fldChar w:fldCharType="end"/>
            </w:r>
          </w:hyperlink>
        </w:p>
        <w:p w14:paraId="614F3B47" w14:textId="17EAF2AC" w:rsidR="00E80B2A" w:rsidRDefault="00C45893">
          <w:pPr>
            <w:pStyle w:val="TOC1"/>
            <w:rPr>
              <w:rFonts w:asciiTheme="minorHAnsi" w:eastAsiaTheme="minorEastAsia" w:hAnsiTheme="minorHAnsi" w:cstheme="minorBidi"/>
              <w:noProof/>
              <w:sz w:val="22"/>
              <w:szCs w:val="22"/>
              <w:lang w:eastAsia="en-GB"/>
            </w:rPr>
          </w:pPr>
          <w:hyperlink w:anchor="_Toc500845691" w:history="1">
            <w:r w:rsidR="00E80B2A" w:rsidRPr="002B6810">
              <w:rPr>
                <w:rStyle w:val="Hyperlink"/>
                <w:noProof/>
                <w:lang w:eastAsia="de-CH"/>
              </w:rPr>
              <w:t>18.</w:t>
            </w:r>
            <w:r w:rsidR="00E80B2A">
              <w:rPr>
                <w:rFonts w:asciiTheme="minorHAnsi" w:eastAsiaTheme="minorEastAsia" w:hAnsiTheme="minorHAnsi" w:cstheme="minorBidi"/>
                <w:noProof/>
                <w:sz w:val="22"/>
                <w:szCs w:val="22"/>
                <w:lang w:eastAsia="en-GB"/>
              </w:rPr>
              <w:tab/>
            </w:r>
            <w:r w:rsidR="00E80B2A" w:rsidRPr="002B6810">
              <w:rPr>
                <w:rStyle w:val="Hyperlink"/>
                <w:noProof/>
                <w:highlight w:val="white"/>
              </w:rPr>
              <w:t>Limitation</w:t>
            </w:r>
            <w:r w:rsidR="00E80B2A" w:rsidRPr="002B6810">
              <w:rPr>
                <w:rStyle w:val="Hyperlink"/>
                <w:noProof/>
                <w:lang w:eastAsia="de-CH"/>
              </w:rPr>
              <w:t xml:space="preserve"> of liability</w:t>
            </w:r>
            <w:r w:rsidR="00E80B2A">
              <w:rPr>
                <w:noProof/>
                <w:webHidden/>
              </w:rPr>
              <w:tab/>
            </w:r>
            <w:r w:rsidR="00E80B2A">
              <w:rPr>
                <w:noProof/>
                <w:webHidden/>
              </w:rPr>
              <w:fldChar w:fldCharType="begin"/>
            </w:r>
            <w:r w:rsidR="00E80B2A">
              <w:rPr>
                <w:noProof/>
                <w:webHidden/>
              </w:rPr>
              <w:instrText xml:space="preserve"> PAGEREF _Toc500845691 \h </w:instrText>
            </w:r>
            <w:r w:rsidR="00E80B2A">
              <w:rPr>
                <w:noProof/>
                <w:webHidden/>
              </w:rPr>
            </w:r>
            <w:r w:rsidR="00E80B2A">
              <w:rPr>
                <w:noProof/>
                <w:webHidden/>
              </w:rPr>
              <w:fldChar w:fldCharType="separate"/>
            </w:r>
            <w:r w:rsidR="00E80B2A">
              <w:rPr>
                <w:noProof/>
                <w:webHidden/>
              </w:rPr>
              <w:t>11</w:t>
            </w:r>
            <w:r w:rsidR="00E80B2A">
              <w:rPr>
                <w:noProof/>
                <w:webHidden/>
              </w:rPr>
              <w:fldChar w:fldCharType="end"/>
            </w:r>
          </w:hyperlink>
        </w:p>
        <w:p w14:paraId="37A20C7A" w14:textId="00A6017A" w:rsidR="00E80B2A" w:rsidRDefault="00C45893">
          <w:pPr>
            <w:pStyle w:val="TOC1"/>
            <w:rPr>
              <w:rFonts w:asciiTheme="minorHAnsi" w:eastAsiaTheme="minorEastAsia" w:hAnsiTheme="minorHAnsi" w:cstheme="minorBidi"/>
              <w:noProof/>
              <w:sz w:val="22"/>
              <w:szCs w:val="22"/>
              <w:lang w:eastAsia="en-GB"/>
            </w:rPr>
          </w:pPr>
          <w:hyperlink w:anchor="_Toc500845692" w:history="1">
            <w:r w:rsidR="00E80B2A" w:rsidRPr="002B6810">
              <w:rPr>
                <w:rStyle w:val="Hyperlink"/>
                <w:noProof/>
                <w:lang w:val="en-AU" w:eastAsia="de-CH"/>
              </w:rPr>
              <w:t>1.</w:t>
            </w:r>
            <w:r w:rsidR="00E80B2A">
              <w:rPr>
                <w:rFonts w:asciiTheme="minorHAnsi" w:eastAsiaTheme="minorEastAsia" w:hAnsiTheme="minorHAnsi" w:cstheme="minorBidi"/>
                <w:noProof/>
                <w:sz w:val="22"/>
                <w:szCs w:val="22"/>
                <w:lang w:eastAsia="en-GB"/>
              </w:rPr>
              <w:tab/>
            </w:r>
            <w:r w:rsidR="00E80B2A" w:rsidRPr="002B6810">
              <w:rPr>
                <w:rStyle w:val="Hyperlink"/>
                <w:noProof/>
                <w:lang w:eastAsia="de-CH"/>
              </w:rPr>
              <w:t>TERMINATION</w:t>
            </w:r>
            <w:r w:rsidR="00E80B2A">
              <w:rPr>
                <w:noProof/>
                <w:webHidden/>
              </w:rPr>
              <w:tab/>
            </w:r>
            <w:r w:rsidR="00E80B2A">
              <w:rPr>
                <w:noProof/>
                <w:webHidden/>
              </w:rPr>
              <w:fldChar w:fldCharType="begin"/>
            </w:r>
            <w:r w:rsidR="00E80B2A">
              <w:rPr>
                <w:noProof/>
                <w:webHidden/>
              </w:rPr>
              <w:instrText xml:space="preserve"> PAGEREF _Toc500845692 \h </w:instrText>
            </w:r>
            <w:r w:rsidR="00E80B2A">
              <w:rPr>
                <w:noProof/>
                <w:webHidden/>
              </w:rPr>
            </w:r>
            <w:r w:rsidR="00E80B2A">
              <w:rPr>
                <w:noProof/>
                <w:webHidden/>
              </w:rPr>
              <w:fldChar w:fldCharType="separate"/>
            </w:r>
            <w:r w:rsidR="00E80B2A">
              <w:rPr>
                <w:noProof/>
                <w:webHidden/>
              </w:rPr>
              <w:t>12</w:t>
            </w:r>
            <w:r w:rsidR="00E80B2A">
              <w:rPr>
                <w:noProof/>
                <w:webHidden/>
              </w:rPr>
              <w:fldChar w:fldCharType="end"/>
            </w:r>
          </w:hyperlink>
        </w:p>
        <w:p w14:paraId="5EC57D8F" w14:textId="4CA99D5F" w:rsidR="00E80B2A" w:rsidRDefault="00C45893">
          <w:pPr>
            <w:pStyle w:val="TOC1"/>
            <w:rPr>
              <w:rFonts w:asciiTheme="minorHAnsi" w:eastAsiaTheme="minorEastAsia" w:hAnsiTheme="minorHAnsi" w:cstheme="minorBidi"/>
              <w:noProof/>
              <w:sz w:val="22"/>
              <w:szCs w:val="22"/>
              <w:lang w:eastAsia="en-GB"/>
            </w:rPr>
          </w:pPr>
          <w:hyperlink w:anchor="_Toc500845693" w:history="1">
            <w:r w:rsidR="00E80B2A" w:rsidRPr="002B6810">
              <w:rPr>
                <w:rStyle w:val="Hyperlink"/>
                <w:noProof/>
                <w:lang w:val="en-AU" w:eastAsia="de-CH"/>
              </w:rPr>
              <w:t>2.</w:t>
            </w:r>
            <w:r w:rsidR="00E80B2A">
              <w:rPr>
                <w:rFonts w:asciiTheme="minorHAnsi" w:eastAsiaTheme="minorEastAsia" w:hAnsiTheme="minorHAnsi" w:cstheme="minorBidi"/>
                <w:noProof/>
                <w:sz w:val="22"/>
                <w:szCs w:val="22"/>
                <w:lang w:eastAsia="en-GB"/>
              </w:rPr>
              <w:tab/>
            </w:r>
            <w:r w:rsidR="00E80B2A" w:rsidRPr="002B6810">
              <w:rPr>
                <w:rStyle w:val="Hyperlink"/>
                <w:noProof/>
                <w:lang w:eastAsia="de-CH"/>
              </w:rPr>
              <w:t>RECORD KEEPING</w:t>
            </w:r>
            <w:r w:rsidR="00E80B2A">
              <w:rPr>
                <w:noProof/>
                <w:webHidden/>
              </w:rPr>
              <w:tab/>
            </w:r>
            <w:r w:rsidR="00E80B2A">
              <w:rPr>
                <w:noProof/>
                <w:webHidden/>
              </w:rPr>
              <w:fldChar w:fldCharType="begin"/>
            </w:r>
            <w:r w:rsidR="00E80B2A">
              <w:rPr>
                <w:noProof/>
                <w:webHidden/>
              </w:rPr>
              <w:instrText xml:space="preserve"> PAGEREF _Toc500845693 \h </w:instrText>
            </w:r>
            <w:r w:rsidR="00E80B2A">
              <w:rPr>
                <w:noProof/>
                <w:webHidden/>
              </w:rPr>
            </w:r>
            <w:r w:rsidR="00E80B2A">
              <w:rPr>
                <w:noProof/>
                <w:webHidden/>
              </w:rPr>
              <w:fldChar w:fldCharType="separate"/>
            </w:r>
            <w:r w:rsidR="00E80B2A">
              <w:rPr>
                <w:noProof/>
                <w:webHidden/>
              </w:rPr>
              <w:t>12</w:t>
            </w:r>
            <w:r w:rsidR="00E80B2A">
              <w:rPr>
                <w:noProof/>
                <w:webHidden/>
              </w:rPr>
              <w:fldChar w:fldCharType="end"/>
            </w:r>
          </w:hyperlink>
        </w:p>
        <w:p w14:paraId="596EBD9A" w14:textId="78B8C42E" w:rsidR="00E80B2A" w:rsidRDefault="00C45893">
          <w:pPr>
            <w:pStyle w:val="TOC1"/>
            <w:rPr>
              <w:rFonts w:asciiTheme="minorHAnsi" w:eastAsiaTheme="minorEastAsia" w:hAnsiTheme="minorHAnsi" w:cstheme="minorBidi"/>
              <w:noProof/>
              <w:sz w:val="22"/>
              <w:szCs w:val="22"/>
              <w:lang w:eastAsia="en-GB"/>
            </w:rPr>
          </w:pPr>
          <w:hyperlink w:anchor="_Toc500845694" w:history="1">
            <w:r w:rsidR="00E80B2A" w:rsidRPr="002B6810">
              <w:rPr>
                <w:rStyle w:val="Hyperlink"/>
                <w:rFonts w:ascii="Arial Fett" w:hAnsi="Arial Fett"/>
                <w:noProof/>
                <w:lang w:val="en-AU" w:eastAsia="de-CH"/>
              </w:rPr>
              <w:t>3.</w:t>
            </w:r>
            <w:r w:rsidR="00E80B2A">
              <w:rPr>
                <w:rFonts w:asciiTheme="minorHAnsi" w:eastAsiaTheme="minorEastAsia" w:hAnsiTheme="minorHAnsi" w:cstheme="minorBidi"/>
                <w:noProof/>
                <w:sz w:val="22"/>
                <w:szCs w:val="22"/>
                <w:lang w:eastAsia="en-GB"/>
              </w:rPr>
              <w:tab/>
            </w:r>
            <w:r w:rsidR="00E80B2A" w:rsidRPr="002B6810">
              <w:rPr>
                <w:rStyle w:val="Hyperlink"/>
                <w:rFonts w:ascii="Arial Fett" w:hAnsi="Arial Fett"/>
                <w:noProof/>
                <w:lang w:eastAsia="de-CH"/>
              </w:rPr>
              <w:t>Taxation</w:t>
            </w:r>
            <w:r w:rsidR="00E80B2A">
              <w:rPr>
                <w:noProof/>
                <w:webHidden/>
              </w:rPr>
              <w:tab/>
            </w:r>
            <w:r w:rsidR="00E80B2A">
              <w:rPr>
                <w:noProof/>
                <w:webHidden/>
              </w:rPr>
              <w:fldChar w:fldCharType="begin"/>
            </w:r>
            <w:r w:rsidR="00E80B2A">
              <w:rPr>
                <w:noProof/>
                <w:webHidden/>
              </w:rPr>
              <w:instrText xml:space="preserve"> PAGEREF _Toc500845694 \h </w:instrText>
            </w:r>
            <w:r w:rsidR="00E80B2A">
              <w:rPr>
                <w:noProof/>
                <w:webHidden/>
              </w:rPr>
            </w:r>
            <w:r w:rsidR="00E80B2A">
              <w:rPr>
                <w:noProof/>
                <w:webHidden/>
              </w:rPr>
              <w:fldChar w:fldCharType="separate"/>
            </w:r>
            <w:r w:rsidR="00E80B2A">
              <w:rPr>
                <w:noProof/>
                <w:webHidden/>
              </w:rPr>
              <w:t>12</w:t>
            </w:r>
            <w:r w:rsidR="00E80B2A">
              <w:rPr>
                <w:noProof/>
                <w:webHidden/>
              </w:rPr>
              <w:fldChar w:fldCharType="end"/>
            </w:r>
          </w:hyperlink>
        </w:p>
        <w:p w14:paraId="086C90F2" w14:textId="6A91579A" w:rsidR="00E80B2A" w:rsidRDefault="00C45893">
          <w:pPr>
            <w:pStyle w:val="TOC1"/>
            <w:rPr>
              <w:rFonts w:asciiTheme="minorHAnsi" w:eastAsiaTheme="minorEastAsia" w:hAnsiTheme="minorHAnsi" w:cstheme="minorBidi"/>
              <w:noProof/>
              <w:sz w:val="22"/>
              <w:szCs w:val="22"/>
              <w:lang w:eastAsia="en-GB"/>
            </w:rPr>
          </w:pPr>
          <w:hyperlink w:anchor="_Toc500845695" w:history="1">
            <w:r w:rsidR="00E80B2A" w:rsidRPr="002B6810">
              <w:rPr>
                <w:rStyle w:val="Hyperlink"/>
                <w:rFonts w:ascii="Arial Fett" w:hAnsi="Arial Fett"/>
                <w:noProof/>
                <w:lang w:val="en-AU" w:eastAsia="de-CH"/>
              </w:rPr>
              <w:t>4.</w:t>
            </w:r>
            <w:r w:rsidR="00E80B2A">
              <w:rPr>
                <w:rFonts w:asciiTheme="minorHAnsi" w:eastAsiaTheme="minorEastAsia" w:hAnsiTheme="minorHAnsi" w:cstheme="minorBidi"/>
                <w:noProof/>
                <w:sz w:val="22"/>
                <w:szCs w:val="22"/>
                <w:lang w:eastAsia="en-GB"/>
              </w:rPr>
              <w:tab/>
            </w:r>
            <w:r w:rsidR="00E80B2A" w:rsidRPr="002B6810">
              <w:rPr>
                <w:rStyle w:val="Hyperlink"/>
                <w:rFonts w:ascii="Arial Fett" w:hAnsi="Arial Fett"/>
                <w:noProof/>
                <w:lang w:eastAsia="de-CH"/>
              </w:rPr>
              <w:t>FEES</w:t>
            </w:r>
            <w:r w:rsidR="00E80B2A">
              <w:rPr>
                <w:noProof/>
                <w:webHidden/>
              </w:rPr>
              <w:tab/>
            </w:r>
            <w:r w:rsidR="00E80B2A">
              <w:rPr>
                <w:noProof/>
                <w:webHidden/>
              </w:rPr>
              <w:fldChar w:fldCharType="begin"/>
            </w:r>
            <w:r w:rsidR="00E80B2A">
              <w:rPr>
                <w:noProof/>
                <w:webHidden/>
              </w:rPr>
              <w:instrText xml:space="preserve"> PAGEREF _Toc500845695 \h </w:instrText>
            </w:r>
            <w:r w:rsidR="00E80B2A">
              <w:rPr>
                <w:noProof/>
                <w:webHidden/>
              </w:rPr>
            </w:r>
            <w:r w:rsidR="00E80B2A">
              <w:rPr>
                <w:noProof/>
                <w:webHidden/>
              </w:rPr>
              <w:fldChar w:fldCharType="separate"/>
            </w:r>
            <w:r w:rsidR="00E80B2A">
              <w:rPr>
                <w:noProof/>
                <w:webHidden/>
              </w:rPr>
              <w:t>13</w:t>
            </w:r>
            <w:r w:rsidR="00E80B2A">
              <w:rPr>
                <w:noProof/>
                <w:webHidden/>
              </w:rPr>
              <w:fldChar w:fldCharType="end"/>
            </w:r>
          </w:hyperlink>
        </w:p>
        <w:p w14:paraId="480138C7" w14:textId="3E1BA232" w:rsidR="00E80B2A" w:rsidRDefault="00C45893">
          <w:pPr>
            <w:pStyle w:val="TOC1"/>
            <w:rPr>
              <w:rFonts w:asciiTheme="minorHAnsi" w:eastAsiaTheme="minorEastAsia" w:hAnsiTheme="minorHAnsi" w:cstheme="minorBidi"/>
              <w:noProof/>
              <w:sz w:val="22"/>
              <w:szCs w:val="22"/>
              <w:lang w:eastAsia="en-GB"/>
            </w:rPr>
          </w:pPr>
          <w:hyperlink w:anchor="_Toc500845696" w:history="1">
            <w:r w:rsidR="00E80B2A" w:rsidRPr="002B6810">
              <w:rPr>
                <w:rStyle w:val="Hyperlink"/>
                <w:noProof/>
                <w:lang w:val="en-AU" w:eastAsia="de-CH"/>
              </w:rPr>
              <w:t>5.</w:t>
            </w:r>
            <w:r w:rsidR="00E80B2A">
              <w:rPr>
                <w:rFonts w:asciiTheme="minorHAnsi" w:eastAsiaTheme="minorEastAsia" w:hAnsiTheme="minorHAnsi" w:cstheme="minorBidi"/>
                <w:noProof/>
                <w:sz w:val="22"/>
                <w:szCs w:val="22"/>
                <w:lang w:eastAsia="en-GB"/>
              </w:rPr>
              <w:tab/>
            </w:r>
            <w:r w:rsidR="00E80B2A" w:rsidRPr="002B6810">
              <w:rPr>
                <w:rStyle w:val="Hyperlink"/>
                <w:noProof/>
                <w:lang w:eastAsia="de-CH"/>
              </w:rPr>
              <w:t>ASSIGNMENT / ENTIRE AGREEMENT</w:t>
            </w:r>
            <w:r w:rsidR="00E80B2A">
              <w:rPr>
                <w:noProof/>
                <w:webHidden/>
              </w:rPr>
              <w:tab/>
            </w:r>
            <w:r w:rsidR="00E80B2A">
              <w:rPr>
                <w:noProof/>
                <w:webHidden/>
              </w:rPr>
              <w:fldChar w:fldCharType="begin"/>
            </w:r>
            <w:r w:rsidR="00E80B2A">
              <w:rPr>
                <w:noProof/>
                <w:webHidden/>
              </w:rPr>
              <w:instrText xml:space="preserve"> PAGEREF _Toc500845696 \h </w:instrText>
            </w:r>
            <w:r w:rsidR="00E80B2A">
              <w:rPr>
                <w:noProof/>
                <w:webHidden/>
              </w:rPr>
            </w:r>
            <w:r w:rsidR="00E80B2A">
              <w:rPr>
                <w:noProof/>
                <w:webHidden/>
              </w:rPr>
              <w:fldChar w:fldCharType="separate"/>
            </w:r>
            <w:r w:rsidR="00E80B2A">
              <w:rPr>
                <w:noProof/>
                <w:webHidden/>
              </w:rPr>
              <w:t>13</w:t>
            </w:r>
            <w:r w:rsidR="00E80B2A">
              <w:rPr>
                <w:noProof/>
                <w:webHidden/>
              </w:rPr>
              <w:fldChar w:fldCharType="end"/>
            </w:r>
          </w:hyperlink>
        </w:p>
        <w:p w14:paraId="71EC1237" w14:textId="7BEA1F19" w:rsidR="00E80B2A" w:rsidRDefault="00C45893">
          <w:pPr>
            <w:pStyle w:val="TOC1"/>
            <w:rPr>
              <w:rFonts w:asciiTheme="minorHAnsi" w:eastAsiaTheme="minorEastAsia" w:hAnsiTheme="minorHAnsi" w:cstheme="minorBidi"/>
              <w:noProof/>
              <w:sz w:val="22"/>
              <w:szCs w:val="22"/>
              <w:lang w:eastAsia="en-GB"/>
            </w:rPr>
          </w:pPr>
          <w:hyperlink w:anchor="_Toc500845697" w:history="1">
            <w:r w:rsidR="00E80B2A" w:rsidRPr="002B6810">
              <w:rPr>
                <w:rStyle w:val="Hyperlink"/>
                <w:noProof/>
                <w:lang w:val="en-AU" w:eastAsia="de-CH"/>
              </w:rPr>
              <w:t>6.</w:t>
            </w:r>
            <w:r w:rsidR="00E80B2A">
              <w:rPr>
                <w:rFonts w:asciiTheme="minorHAnsi" w:eastAsiaTheme="minorEastAsia" w:hAnsiTheme="minorHAnsi" w:cstheme="minorBidi"/>
                <w:noProof/>
                <w:sz w:val="22"/>
                <w:szCs w:val="22"/>
                <w:lang w:eastAsia="en-GB"/>
              </w:rPr>
              <w:tab/>
            </w:r>
            <w:r w:rsidR="00E80B2A" w:rsidRPr="002B6810">
              <w:rPr>
                <w:rStyle w:val="Hyperlink"/>
                <w:noProof/>
                <w:lang w:eastAsia="de-CH"/>
              </w:rPr>
              <w:t>SEVERABILITY</w:t>
            </w:r>
            <w:r w:rsidR="00E80B2A">
              <w:rPr>
                <w:noProof/>
                <w:webHidden/>
              </w:rPr>
              <w:tab/>
            </w:r>
            <w:r w:rsidR="00E80B2A">
              <w:rPr>
                <w:noProof/>
                <w:webHidden/>
              </w:rPr>
              <w:fldChar w:fldCharType="begin"/>
            </w:r>
            <w:r w:rsidR="00E80B2A">
              <w:rPr>
                <w:noProof/>
                <w:webHidden/>
              </w:rPr>
              <w:instrText xml:space="preserve"> PAGEREF _Toc500845697 \h </w:instrText>
            </w:r>
            <w:r w:rsidR="00E80B2A">
              <w:rPr>
                <w:noProof/>
                <w:webHidden/>
              </w:rPr>
            </w:r>
            <w:r w:rsidR="00E80B2A">
              <w:rPr>
                <w:noProof/>
                <w:webHidden/>
              </w:rPr>
              <w:fldChar w:fldCharType="separate"/>
            </w:r>
            <w:r w:rsidR="00E80B2A">
              <w:rPr>
                <w:noProof/>
                <w:webHidden/>
              </w:rPr>
              <w:t>13</w:t>
            </w:r>
            <w:r w:rsidR="00E80B2A">
              <w:rPr>
                <w:noProof/>
                <w:webHidden/>
              </w:rPr>
              <w:fldChar w:fldCharType="end"/>
            </w:r>
          </w:hyperlink>
        </w:p>
        <w:p w14:paraId="0883C5B7" w14:textId="54ACA668" w:rsidR="00E80B2A" w:rsidRDefault="00C45893">
          <w:pPr>
            <w:pStyle w:val="TOC1"/>
            <w:rPr>
              <w:rFonts w:asciiTheme="minorHAnsi" w:eastAsiaTheme="minorEastAsia" w:hAnsiTheme="minorHAnsi" w:cstheme="minorBidi"/>
              <w:noProof/>
              <w:sz w:val="22"/>
              <w:szCs w:val="22"/>
              <w:lang w:eastAsia="en-GB"/>
            </w:rPr>
          </w:pPr>
          <w:hyperlink w:anchor="_Toc500845698" w:history="1">
            <w:r w:rsidR="00E80B2A" w:rsidRPr="002B6810">
              <w:rPr>
                <w:rStyle w:val="Hyperlink"/>
                <w:noProof/>
                <w:lang w:val="en-AU" w:eastAsia="de-CH"/>
              </w:rPr>
              <w:t>7.</w:t>
            </w:r>
            <w:r w:rsidR="00E80B2A">
              <w:rPr>
                <w:rFonts w:asciiTheme="minorHAnsi" w:eastAsiaTheme="minorEastAsia" w:hAnsiTheme="minorHAnsi" w:cstheme="minorBidi"/>
                <w:noProof/>
                <w:sz w:val="22"/>
                <w:szCs w:val="22"/>
                <w:lang w:eastAsia="en-GB"/>
              </w:rPr>
              <w:tab/>
            </w:r>
            <w:r w:rsidR="00E80B2A" w:rsidRPr="002B6810">
              <w:rPr>
                <w:rStyle w:val="Hyperlink"/>
                <w:noProof/>
                <w:lang w:eastAsia="de-CH"/>
              </w:rPr>
              <w:t>CHANGES TO THESE TERMS</w:t>
            </w:r>
            <w:r w:rsidR="00E80B2A">
              <w:rPr>
                <w:noProof/>
                <w:webHidden/>
              </w:rPr>
              <w:tab/>
            </w:r>
            <w:r w:rsidR="00E80B2A">
              <w:rPr>
                <w:noProof/>
                <w:webHidden/>
              </w:rPr>
              <w:fldChar w:fldCharType="begin"/>
            </w:r>
            <w:r w:rsidR="00E80B2A">
              <w:rPr>
                <w:noProof/>
                <w:webHidden/>
              </w:rPr>
              <w:instrText xml:space="preserve"> PAGEREF _Toc500845698 \h </w:instrText>
            </w:r>
            <w:r w:rsidR="00E80B2A">
              <w:rPr>
                <w:noProof/>
                <w:webHidden/>
              </w:rPr>
            </w:r>
            <w:r w:rsidR="00E80B2A">
              <w:rPr>
                <w:noProof/>
                <w:webHidden/>
              </w:rPr>
              <w:fldChar w:fldCharType="separate"/>
            </w:r>
            <w:r w:rsidR="00E80B2A">
              <w:rPr>
                <w:noProof/>
                <w:webHidden/>
              </w:rPr>
              <w:t>13</w:t>
            </w:r>
            <w:r w:rsidR="00E80B2A">
              <w:rPr>
                <w:noProof/>
                <w:webHidden/>
              </w:rPr>
              <w:fldChar w:fldCharType="end"/>
            </w:r>
          </w:hyperlink>
        </w:p>
        <w:p w14:paraId="4244A92A" w14:textId="2BC01372" w:rsidR="00E80B2A" w:rsidRDefault="00C45893">
          <w:pPr>
            <w:pStyle w:val="TOC1"/>
            <w:rPr>
              <w:rFonts w:asciiTheme="minorHAnsi" w:eastAsiaTheme="minorEastAsia" w:hAnsiTheme="minorHAnsi" w:cstheme="minorBidi"/>
              <w:noProof/>
              <w:sz w:val="22"/>
              <w:szCs w:val="22"/>
              <w:lang w:eastAsia="en-GB"/>
            </w:rPr>
          </w:pPr>
          <w:hyperlink w:anchor="_Toc500845699" w:history="1">
            <w:r w:rsidR="00E80B2A" w:rsidRPr="002B6810">
              <w:rPr>
                <w:rStyle w:val="Hyperlink"/>
                <w:noProof/>
                <w:lang w:val="en-AU" w:eastAsia="de-CH"/>
              </w:rPr>
              <w:t>8.</w:t>
            </w:r>
            <w:r w:rsidR="00E80B2A">
              <w:rPr>
                <w:rFonts w:asciiTheme="minorHAnsi" w:eastAsiaTheme="minorEastAsia" w:hAnsiTheme="minorHAnsi" w:cstheme="minorBidi"/>
                <w:noProof/>
                <w:sz w:val="22"/>
                <w:szCs w:val="22"/>
                <w:lang w:eastAsia="en-GB"/>
              </w:rPr>
              <w:tab/>
            </w:r>
            <w:r w:rsidR="00E80B2A" w:rsidRPr="002B6810">
              <w:rPr>
                <w:rStyle w:val="Hyperlink"/>
                <w:noProof/>
                <w:lang w:eastAsia="de-CH"/>
              </w:rPr>
              <w:t>COMMUNICATIONS AND WRITTEN NOTICES</w:t>
            </w:r>
            <w:r w:rsidR="00E80B2A">
              <w:rPr>
                <w:noProof/>
                <w:webHidden/>
              </w:rPr>
              <w:tab/>
            </w:r>
            <w:r w:rsidR="00E80B2A">
              <w:rPr>
                <w:noProof/>
                <w:webHidden/>
              </w:rPr>
              <w:fldChar w:fldCharType="begin"/>
            </w:r>
            <w:r w:rsidR="00E80B2A">
              <w:rPr>
                <w:noProof/>
                <w:webHidden/>
              </w:rPr>
              <w:instrText xml:space="preserve"> PAGEREF _Toc500845699 \h </w:instrText>
            </w:r>
            <w:r w:rsidR="00E80B2A">
              <w:rPr>
                <w:noProof/>
                <w:webHidden/>
              </w:rPr>
            </w:r>
            <w:r w:rsidR="00E80B2A">
              <w:rPr>
                <w:noProof/>
                <w:webHidden/>
              </w:rPr>
              <w:fldChar w:fldCharType="separate"/>
            </w:r>
            <w:r w:rsidR="00E80B2A">
              <w:rPr>
                <w:noProof/>
                <w:webHidden/>
              </w:rPr>
              <w:t>13</w:t>
            </w:r>
            <w:r w:rsidR="00E80B2A">
              <w:rPr>
                <w:noProof/>
                <w:webHidden/>
              </w:rPr>
              <w:fldChar w:fldCharType="end"/>
            </w:r>
          </w:hyperlink>
        </w:p>
        <w:p w14:paraId="5F1A8620" w14:textId="034DA6BB" w:rsidR="00E80B2A" w:rsidRDefault="00C45893">
          <w:pPr>
            <w:pStyle w:val="TOC1"/>
            <w:rPr>
              <w:rFonts w:asciiTheme="minorHAnsi" w:eastAsiaTheme="minorEastAsia" w:hAnsiTheme="minorHAnsi" w:cstheme="minorBidi"/>
              <w:noProof/>
              <w:sz w:val="22"/>
              <w:szCs w:val="22"/>
              <w:lang w:eastAsia="en-GB"/>
            </w:rPr>
          </w:pPr>
          <w:hyperlink w:anchor="_Toc500845700" w:history="1">
            <w:r w:rsidR="00E80B2A" w:rsidRPr="002B6810">
              <w:rPr>
                <w:rStyle w:val="Hyperlink"/>
                <w:noProof/>
                <w:lang w:val="en-AU" w:eastAsia="de-CH"/>
              </w:rPr>
              <w:t>9.</w:t>
            </w:r>
            <w:r w:rsidR="00E80B2A">
              <w:rPr>
                <w:rFonts w:asciiTheme="minorHAnsi" w:eastAsiaTheme="minorEastAsia" w:hAnsiTheme="minorHAnsi" w:cstheme="minorBidi"/>
                <w:noProof/>
                <w:sz w:val="22"/>
                <w:szCs w:val="22"/>
                <w:lang w:eastAsia="en-GB"/>
              </w:rPr>
              <w:tab/>
            </w:r>
            <w:r w:rsidR="00E80B2A" w:rsidRPr="002B6810">
              <w:rPr>
                <w:rStyle w:val="Hyperlink"/>
                <w:noProof/>
                <w:lang w:eastAsia="de-CH"/>
              </w:rPr>
              <w:t>COMPLAINTS AND DISPUTES</w:t>
            </w:r>
            <w:r w:rsidR="00E80B2A">
              <w:rPr>
                <w:noProof/>
                <w:webHidden/>
              </w:rPr>
              <w:tab/>
            </w:r>
            <w:r w:rsidR="00E80B2A">
              <w:rPr>
                <w:noProof/>
                <w:webHidden/>
              </w:rPr>
              <w:fldChar w:fldCharType="begin"/>
            </w:r>
            <w:r w:rsidR="00E80B2A">
              <w:rPr>
                <w:noProof/>
                <w:webHidden/>
              </w:rPr>
              <w:instrText xml:space="preserve"> PAGEREF _Toc500845700 \h </w:instrText>
            </w:r>
            <w:r w:rsidR="00E80B2A">
              <w:rPr>
                <w:noProof/>
                <w:webHidden/>
              </w:rPr>
            </w:r>
            <w:r w:rsidR="00E80B2A">
              <w:rPr>
                <w:noProof/>
                <w:webHidden/>
              </w:rPr>
              <w:fldChar w:fldCharType="separate"/>
            </w:r>
            <w:r w:rsidR="00E80B2A">
              <w:rPr>
                <w:noProof/>
                <w:webHidden/>
              </w:rPr>
              <w:t>14</w:t>
            </w:r>
            <w:r w:rsidR="00E80B2A">
              <w:rPr>
                <w:noProof/>
                <w:webHidden/>
              </w:rPr>
              <w:fldChar w:fldCharType="end"/>
            </w:r>
          </w:hyperlink>
        </w:p>
        <w:p w14:paraId="1798599C" w14:textId="7852DF26" w:rsidR="00E80B2A" w:rsidRDefault="00C45893">
          <w:pPr>
            <w:pStyle w:val="TOC1"/>
            <w:rPr>
              <w:rFonts w:asciiTheme="minorHAnsi" w:eastAsiaTheme="minorEastAsia" w:hAnsiTheme="minorHAnsi" w:cstheme="minorBidi"/>
              <w:noProof/>
              <w:sz w:val="22"/>
              <w:szCs w:val="22"/>
              <w:lang w:eastAsia="en-GB"/>
            </w:rPr>
          </w:pPr>
          <w:hyperlink w:anchor="_Toc500845701" w:history="1">
            <w:r w:rsidR="00E80B2A" w:rsidRPr="002B6810">
              <w:rPr>
                <w:rStyle w:val="Hyperlink"/>
                <w:noProof/>
                <w:lang w:val="en-AU" w:eastAsia="de-CH"/>
              </w:rPr>
              <w:t>10.</w:t>
            </w:r>
            <w:r w:rsidR="00E80B2A">
              <w:rPr>
                <w:rFonts w:asciiTheme="minorHAnsi" w:eastAsiaTheme="minorEastAsia" w:hAnsiTheme="minorHAnsi" w:cstheme="minorBidi"/>
                <w:noProof/>
                <w:sz w:val="22"/>
                <w:szCs w:val="22"/>
                <w:lang w:eastAsia="en-GB"/>
              </w:rPr>
              <w:tab/>
            </w:r>
            <w:r w:rsidR="00E80B2A" w:rsidRPr="002B6810">
              <w:rPr>
                <w:rStyle w:val="Hyperlink"/>
                <w:noProof/>
                <w:lang w:eastAsia="de-CH"/>
              </w:rPr>
              <w:t>DISPUTE RESOLUTION, PLACE OF JURISDICTION AND GOVERNING LAW</w:t>
            </w:r>
            <w:r w:rsidR="00E80B2A">
              <w:rPr>
                <w:noProof/>
                <w:webHidden/>
              </w:rPr>
              <w:tab/>
            </w:r>
            <w:r w:rsidR="00E80B2A">
              <w:rPr>
                <w:noProof/>
                <w:webHidden/>
              </w:rPr>
              <w:fldChar w:fldCharType="begin"/>
            </w:r>
            <w:r w:rsidR="00E80B2A">
              <w:rPr>
                <w:noProof/>
                <w:webHidden/>
              </w:rPr>
              <w:instrText xml:space="preserve"> PAGEREF _Toc500845701 \h </w:instrText>
            </w:r>
            <w:r w:rsidR="00E80B2A">
              <w:rPr>
                <w:noProof/>
                <w:webHidden/>
              </w:rPr>
            </w:r>
            <w:r w:rsidR="00E80B2A">
              <w:rPr>
                <w:noProof/>
                <w:webHidden/>
              </w:rPr>
              <w:fldChar w:fldCharType="separate"/>
            </w:r>
            <w:r w:rsidR="00E80B2A">
              <w:rPr>
                <w:noProof/>
                <w:webHidden/>
              </w:rPr>
              <w:t>15</w:t>
            </w:r>
            <w:r w:rsidR="00E80B2A">
              <w:rPr>
                <w:noProof/>
                <w:webHidden/>
              </w:rPr>
              <w:fldChar w:fldCharType="end"/>
            </w:r>
          </w:hyperlink>
        </w:p>
        <w:p w14:paraId="4AB2834C" w14:textId="6B6973ED" w:rsidR="00E80B2A" w:rsidRDefault="00C45893">
          <w:pPr>
            <w:pStyle w:val="TOC1"/>
            <w:rPr>
              <w:rFonts w:asciiTheme="minorHAnsi" w:eastAsiaTheme="minorEastAsia" w:hAnsiTheme="minorHAnsi" w:cstheme="minorBidi"/>
              <w:noProof/>
              <w:sz w:val="22"/>
              <w:szCs w:val="22"/>
              <w:lang w:eastAsia="en-GB"/>
            </w:rPr>
          </w:pPr>
          <w:hyperlink w:anchor="_Toc500845702" w:history="1">
            <w:r w:rsidR="00E80B2A" w:rsidRPr="002B6810">
              <w:rPr>
                <w:rStyle w:val="Hyperlink"/>
                <w:noProof/>
                <w:lang w:val="en-AU" w:eastAsia="de-CH"/>
              </w:rPr>
              <w:t>11.</w:t>
            </w:r>
            <w:r w:rsidR="00E80B2A">
              <w:rPr>
                <w:rFonts w:asciiTheme="minorHAnsi" w:eastAsiaTheme="minorEastAsia" w:hAnsiTheme="minorHAnsi" w:cstheme="minorBidi"/>
                <w:noProof/>
                <w:sz w:val="22"/>
                <w:szCs w:val="22"/>
                <w:lang w:eastAsia="en-GB"/>
              </w:rPr>
              <w:tab/>
            </w:r>
            <w:r w:rsidR="00E80B2A" w:rsidRPr="002B6810">
              <w:rPr>
                <w:rStyle w:val="Hyperlink"/>
                <w:noProof/>
                <w:lang w:eastAsia="de-CH"/>
              </w:rPr>
              <w:t>CONTACT US</w:t>
            </w:r>
            <w:r w:rsidR="00E80B2A">
              <w:rPr>
                <w:noProof/>
                <w:webHidden/>
              </w:rPr>
              <w:tab/>
            </w:r>
            <w:r w:rsidR="00E80B2A">
              <w:rPr>
                <w:noProof/>
                <w:webHidden/>
              </w:rPr>
              <w:fldChar w:fldCharType="begin"/>
            </w:r>
            <w:r w:rsidR="00E80B2A">
              <w:rPr>
                <w:noProof/>
                <w:webHidden/>
              </w:rPr>
              <w:instrText xml:space="preserve"> PAGEREF _Toc500845702 \h </w:instrText>
            </w:r>
            <w:r w:rsidR="00E80B2A">
              <w:rPr>
                <w:noProof/>
                <w:webHidden/>
              </w:rPr>
            </w:r>
            <w:r w:rsidR="00E80B2A">
              <w:rPr>
                <w:noProof/>
                <w:webHidden/>
              </w:rPr>
              <w:fldChar w:fldCharType="separate"/>
            </w:r>
            <w:r w:rsidR="00E80B2A">
              <w:rPr>
                <w:noProof/>
                <w:webHidden/>
              </w:rPr>
              <w:t>15</w:t>
            </w:r>
            <w:r w:rsidR="00E80B2A">
              <w:rPr>
                <w:noProof/>
                <w:webHidden/>
              </w:rPr>
              <w:fldChar w:fldCharType="end"/>
            </w:r>
          </w:hyperlink>
        </w:p>
        <w:p w14:paraId="3D63DB58" w14:textId="7DB88323" w:rsidR="00E80B2A" w:rsidRDefault="00C45893">
          <w:pPr>
            <w:pStyle w:val="TOC1"/>
            <w:rPr>
              <w:rFonts w:asciiTheme="minorHAnsi" w:eastAsiaTheme="minorEastAsia" w:hAnsiTheme="minorHAnsi" w:cstheme="minorBidi"/>
              <w:noProof/>
              <w:sz w:val="22"/>
              <w:szCs w:val="22"/>
              <w:lang w:eastAsia="en-GB"/>
            </w:rPr>
          </w:pPr>
          <w:hyperlink w:anchor="_Toc500845703" w:history="1">
            <w:r w:rsidR="00E80B2A" w:rsidRPr="002B6810">
              <w:rPr>
                <w:rStyle w:val="Hyperlink"/>
                <w:noProof/>
                <w:highlight w:val="white"/>
              </w:rPr>
              <w:t>19.</w:t>
            </w:r>
            <w:r w:rsidR="00E80B2A">
              <w:rPr>
                <w:noProof/>
                <w:webHidden/>
              </w:rPr>
              <w:tab/>
            </w:r>
            <w:r w:rsidR="00E80B2A">
              <w:rPr>
                <w:noProof/>
                <w:webHidden/>
              </w:rPr>
              <w:fldChar w:fldCharType="begin"/>
            </w:r>
            <w:r w:rsidR="00E80B2A">
              <w:rPr>
                <w:noProof/>
                <w:webHidden/>
              </w:rPr>
              <w:instrText xml:space="preserve"> PAGEREF _Toc500845703 \h </w:instrText>
            </w:r>
            <w:r w:rsidR="00E80B2A">
              <w:rPr>
                <w:noProof/>
                <w:webHidden/>
              </w:rPr>
            </w:r>
            <w:r w:rsidR="00E80B2A">
              <w:rPr>
                <w:noProof/>
                <w:webHidden/>
              </w:rPr>
              <w:fldChar w:fldCharType="separate"/>
            </w:r>
            <w:r w:rsidR="00E80B2A">
              <w:rPr>
                <w:noProof/>
                <w:webHidden/>
              </w:rPr>
              <w:t>15</w:t>
            </w:r>
            <w:r w:rsidR="00E80B2A">
              <w:rPr>
                <w:noProof/>
                <w:webHidden/>
              </w:rPr>
              <w:fldChar w:fldCharType="end"/>
            </w:r>
          </w:hyperlink>
        </w:p>
        <w:p w14:paraId="3AE2858D" w14:textId="30138EF5" w:rsidR="00E80B2A" w:rsidRDefault="00C45893">
          <w:pPr>
            <w:pStyle w:val="TOC1"/>
            <w:rPr>
              <w:rFonts w:asciiTheme="minorHAnsi" w:eastAsiaTheme="minorEastAsia" w:hAnsiTheme="minorHAnsi" w:cstheme="minorBidi"/>
              <w:noProof/>
              <w:sz w:val="22"/>
              <w:szCs w:val="22"/>
              <w:lang w:eastAsia="en-GB"/>
            </w:rPr>
          </w:pPr>
          <w:hyperlink w:anchor="_Toc500845704" w:history="1">
            <w:r w:rsidR="00E80B2A" w:rsidRPr="002B6810">
              <w:rPr>
                <w:rStyle w:val="Hyperlink"/>
                <w:noProof/>
                <w:highlight w:val="white"/>
              </w:rPr>
              <w:t>20.</w:t>
            </w:r>
            <w:r w:rsidR="00E80B2A">
              <w:rPr>
                <w:rFonts w:asciiTheme="minorHAnsi" w:eastAsiaTheme="minorEastAsia" w:hAnsiTheme="minorHAnsi" w:cstheme="minorBidi"/>
                <w:noProof/>
                <w:sz w:val="22"/>
                <w:szCs w:val="22"/>
                <w:lang w:eastAsia="en-GB"/>
              </w:rPr>
              <w:tab/>
            </w:r>
            <w:r w:rsidR="00E80B2A" w:rsidRPr="002B6810">
              <w:rPr>
                <w:rStyle w:val="Hyperlink"/>
                <w:noProof/>
                <w:highlight w:val="white"/>
              </w:rPr>
              <w:t>Privileges and Responsibilities</w:t>
            </w:r>
            <w:r w:rsidR="00E80B2A">
              <w:rPr>
                <w:noProof/>
                <w:webHidden/>
              </w:rPr>
              <w:tab/>
            </w:r>
            <w:r w:rsidR="00E80B2A">
              <w:rPr>
                <w:noProof/>
                <w:webHidden/>
              </w:rPr>
              <w:fldChar w:fldCharType="begin"/>
            </w:r>
            <w:r w:rsidR="00E80B2A">
              <w:rPr>
                <w:noProof/>
                <w:webHidden/>
              </w:rPr>
              <w:instrText xml:space="preserve"> PAGEREF _Toc500845704 \h </w:instrText>
            </w:r>
            <w:r w:rsidR="00E80B2A">
              <w:rPr>
                <w:noProof/>
                <w:webHidden/>
              </w:rPr>
            </w:r>
            <w:r w:rsidR="00E80B2A">
              <w:rPr>
                <w:noProof/>
                <w:webHidden/>
              </w:rPr>
              <w:fldChar w:fldCharType="separate"/>
            </w:r>
            <w:r w:rsidR="00E80B2A">
              <w:rPr>
                <w:noProof/>
                <w:webHidden/>
              </w:rPr>
              <w:t>15</w:t>
            </w:r>
            <w:r w:rsidR="00E80B2A">
              <w:rPr>
                <w:noProof/>
                <w:webHidden/>
              </w:rPr>
              <w:fldChar w:fldCharType="end"/>
            </w:r>
          </w:hyperlink>
        </w:p>
        <w:p w14:paraId="1F2A501C" w14:textId="60F72ADD" w:rsidR="00E80B2A" w:rsidRDefault="00C45893">
          <w:pPr>
            <w:pStyle w:val="TOC1"/>
            <w:rPr>
              <w:rFonts w:asciiTheme="minorHAnsi" w:eastAsiaTheme="minorEastAsia" w:hAnsiTheme="minorHAnsi" w:cstheme="minorBidi"/>
              <w:noProof/>
              <w:sz w:val="22"/>
              <w:szCs w:val="22"/>
              <w:lang w:eastAsia="en-GB"/>
            </w:rPr>
          </w:pPr>
          <w:hyperlink w:anchor="_Toc500845705" w:history="1">
            <w:r w:rsidR="00E80B2A" w:rsidRPr="002B6810">
              <w:rPr>
                <w:rStyle w:val="Hyperlink"/>
                <w:noProof/>
              </w:rPr>
              <w:t>21.</w:t>
            </w:r>
            <w:r w:rsidR="00E80B2A">
              <w:rPr>
                <w:rFonts w:asciiTheme="minorHAnsi" w:eastAsiaTheme="minorEastAsia" w:hAnsiTheme="minorHAnsi" w:cstheme="minorBidi"/>
                <w:noProof/>
                <w:sz w:val="22"/>
                <w:szCs w:val="22"/>
                <w:lang w:eastAsia="en-GB"/>
              </w:rPr>
              <w:tab/>
            </w:r>
            <w:r w:rsidR="00E80B2A" w:rsidRPr="002B6810">
              <w:rPr>
                <w:rStyle w:val="Hyperlink"/>
                <w:noProof/>
              </w:rPr>
              <w:t>Consideration of Claims and Disputes</w:t>
            </w:r>
            <w:r w:rsidR="00E80B2A">
              <w:rPr>
                <w:noProof/>
                <w:webHidden/>
              </w:rPr>
              <w:tab/>
            </w:r>
            <w:r w:rsidR="00E80B2A">
              <w:rPr>
                <w:noProof/>
                <w:webHidden/>
              </w:rPr>
              <w:fldChar w:fldCharType="begin"/>
            </w:r>
            <w:r w:rsidR="00E80B2A">
              <w:rPr>
                <w:noProof/>
                <w:webHidden/>
              </w:rPr>
              <w:instrText xml:space="preserve"> PAGEREF _Toc500845705 \h </w:instrText>
            </w:r>
            <w:r w:rsidR="00E80B2A">
              <w:rPr>
                <w:noProof/>
                <w:webHidden/>
              </w:rPr>
            </w:r>
            <w:r w:rsidR="00E80B2A">
              <w:rPr>
                <w:noProof/>
                <w:webHidden/>
              </w:rPr>
              <w:fldChar w:fldCharType="separate"/>
            </w:r>
            <w:r w:rsidR="00E80B2A">
              <w:rPr>
                <w:noProof/>
                <w:webHidden/>
              </w:rPr>
              <w:t>17</w:t>
            </w:r>
            <w:r w:rsidR="00E80B2A">
              <w:rPr>
                <w:noProof/>
                <w:webHidden/>
              </w:rPr>
              <w:fldChar w:fldCharType="end"/>
            </w:r>
          </w:hyperlink>
        </w:p>
        <w:p w14:paraId="35500C80" w14:textId="0A472173" w:rsidR="00E80B2A" w:rsidRDefault="00C45893">
          <w:pPr>
            <w:pStyle w:val="TOC1"/>
            <w:rPr>
              <w:rFonts w:asciiTheme="minorHAnsi" w:eastAsiaTheme="minorEastAsia" w:hAnsiTheme="minorHAnsi" w:cstheme="minorBidi"/>
              <w:noProof/>
              <w:sz w:val="22"/>
              <w:szCs w:val="22"/>
              <w:lang w:eastAsia="en-GB"/>
            </w:rPr>
          </w:pPr>
          <w:hyperlink w:anchor="_Toc500845706" w:history="1">
            <w:r w:rsidR="00E80B2A" w:rsidRPr="002B6810">
              <w:rPr>
                <w:rStyle w:val="Hyperlink"/>
                <w:noProof/>
              </w:rPr>
              <w:t>22.</w:t>
            </w:r>
            <w:r w:rsidR="00E80B2A">
              <w:rPr>
                <w:rFonts w:asciiTheme="minorHAnsi" w:eastAsiaTheme="minorEastAsia" w:hAnsiTheme="minorHAnsi" w:cstheme="minorBidi"/>
                <w:noProof/>
                <w:sz w:val="22"/>
                <w:szCs w:val="22"/>
                <w:lang w:eastAsia="en-GB"/>
              </w:rPr>
              <w:tab/>
            </w:r>
            <w:r w:rsidR="00E80B2A" w:rsidRPr="002B6810">
              <w:rPr>
                <w:rStyle w:val="Hyperlink"/>
                <w:noProof/>
              </w:rPr>
              <w:t>Termination of the Agreement</w:t>
            </w:r>
            <w:r w:rsidR="00E80B2A">
              <w:rPr>
                <w:noProof/>
                <w:webHidden/>
              </w:rPr>
              <w:tab/>
            </w:r>
            <w:r w:rsidR="00E80B2A">
              <w:rPr>
                <w:noProof/>
                <w:webHidden/>
              </w:rPr>
              <w:fldChar w:fldCharType="begin"/>
            </w:r>
            <w:r w:rsidR="00E80B2A">
              <w:rPr>
                <w:noProof/>
                <w:webHidden/>
              </w:rPr>
              <w:instrText xml:space="preserve"> PAGEREF _Toc500845706 \h </w:instrText>
            </w:r>
            <w:r w:rsidR="00E80B2A">
              <w:rPr>
                <w:noProof/>
                <w:webHidden/>
              </w:rPr>
            </w:r>
            <w:r w:rsidR="00E80B2A">
              <w:rPr>
                <w:noProof/>
                <w:webHidden/>
              </w:rPr>
              <w:fldChar w:fldCharType="separate"/>
            </w:r>
            <w:r w:rsidR="00E80B2A">
              <w:rPr>
                <w:noProof/>
                <w:webHidden/>
              </w:rPr>
              <w:t>17</w:t>
            </w:r>
            <w:r w:rsidR="00E80B2A">
              <w:rPr>
                <w:noProof/>
                <w:webHidden/>
              </w:rPr>
              <w:fldChar w:fldCharType="end"/>
            </w:r>
          </w:hyperlink>
        </w:p>
        <w:p w14:paraId="5AFC6B88" w14:textId="56E419B1" w:rsidR="00E80B2A" w:rsidRDefault="00C45893">
          <w:pPr>
            <w:pStyle w:val="TOC1"/>
            <w:rPr>
              <w:rFonts w:asciiTheme="minorHAnsi" w:eastAsiaTheme="minorEastAsia" w:hAnsiTheme="minorHAnsi" w:cstheme="minorBidi"/>
              <w:noProof/>
              <w:sz w:val="22"/>
              <w:szCs w:val="22"/>
              <w:lang w:eastAsia="en-GB"/>
            </w:rPr>
          </w:pPr>
          <w:hyperlink w:anchor="_Toc500845707" w:history="1">
            <w:r w:rsidR="00E80B2A" w:rsidRPr="002B6810">
              <w:rPr>
                <w:rStyle w:val="Hyperlink"/>
                <w:noProof/>
              </w:rPr>
              <w:t>23.</w:t>
            </w:r>
            <w:r w:rsidR="00E80B2A">
              <w:rPr>
                <w:rFonts w:asciiTheme="minorHAnsi" w:eastAsiaTheme="minorEastAsia" w:hAnsiTheme="minorHAnsi" w:cstheme="minorBidi"/>
                <w:noProof/>
                <w:sz w:val="22"/>
                <w:szCs w:val="22"/>
                <w:lang w:eastAsia="en-GB"/>
              </w:rPr>
              <w:tab/>
            </w:r>
            <w:r w:rsidR="00E80B2A" w:rsidRPr="002B6810">
              <w:rPr>
                <w:rStyle w:val="Hyperlink"/>
                <w:noProof/>
              </w:rPr>
              <w:t>Applicable and Governing Law and Applicable Regulations</w:t>
            </w:r>
            <w:r w:rsidR="00E80B2A">
              <w:rPr>
                <w:noProof/>
                <w:webHidden/>
              </w:rPr>
              <w:tab/>
            </w:r>
            <w:r w:rsidR="00E80B2A">
              <w:rPr>
                <w:noProof/>
                <w:webHidden/>
              </w:rPr>
              <w:fldChar w:fldCharType="begin"/>
            </w:r>
            <w:r w:rsidR="00E80B2A">
              <w:rPr>
                <w:noProof/>
                <w:webHidden/>
              </w:rPr>
              <w:instrText xml:space="preserve"> PAGEREF _Toc500845707 \h </w:instrText>
            </w:r>
            <w:r w:rsidR="00E80B2A">
              <w:rPr>
                <w:noProof/>
                <w:webHidden/>
              </w:rPr>
            </w:r>
            <w:r w:rsidR="00E80B2A">
              <w:rPr>
                <w:noProof/>
                <w:webHidden/>
              </w:rPr>
              <w:fldChar w:fldCharType="separate"/>
            </w:r>
            <w:r w:rsidR="00E80B2A">
              <w:rPr>
                <w:noProof/>
                <w:webHidden/>
              </w:rPr>
              <w:t>18</w:t>
            </w:r>
            <w:r w:rsidR="00E80B2A">
              <w:rPr>
                <w:noProof/>
                <w:webHidden/>
              </w:rPr>
              <w:fldChar w:fldCharType="end"/>
            </w:r>
          </w:hyperlink>
        </w:p>
        <w:p w14:paraId="20B622DD" w14:textId="03135228" w:rsidR="00E80B2A" w:rsidRDefault="00C45893">
          <w:pPr>
            <w:pStyle w:val="TOC1"/>
            <w:rPr>
              <w:rFonts w:asciiTheme="minorHAnsi" w:eastAsiaTheme="minorEastAsia" w:hAnsiTheme="minorHAnsi" w:cstheme="minorBidi"/>
              <w:noProof/>
              <w:sz w:val="22"/>
              <w:szCs w:val="22"/>
              <w:lang w:eastAsia="en-GB"/>
            </w:rPr>
          </w:pPr>
          <w:hyperlink w:anchor="_Toc500845708" w:history="1">
            <w:r w:rsidR="00E80B2A" w:rsidRPr="002B6810">
              <w:rPr>
                <w:rStyle w:val="Hyperlink"/>
                <w:noProof/>
              </w:rPr>
              <w:t>24.</w:t>
            </w:r>
            <w:r w:rsidR="00E80B2A">
              <w:rPr>
                <w:rFonts w:asciiTheme="minorHAnsi" w:eastAsiaTheme="minorEastAsia" w:hAnsiTheme="minorHAnsi" w:cstheme="minorBidi"/>
                <w:noProof/>
                <w:sz w:val="22"/>
                <w:szCs w:val="22"/>
                <w:lang w:eastAsia="en-GB"/>
              </w:rPr>
              <w:tab/>
            </w:r>
            <w:r w:rsidR="00E80B2A" w:rsidRPr="002B6810">
              <w:rPr>
                <w:rStyle w:val="Hyperlink"/>
                <w:noProof/>
              </w:rPr>
              <w:t>Severability</w:t>
            </w:r>
            <w:r w:rsidR="00E80B2A">
              <w:rPr>
                <w:noProof/>
                <w:webHidden/>
              </w:rPr>
              <w:tab/>
            </w:r>
            <w:r w:rsidR="00E80B2A">
              <w:rPr>
                <w:noProof/>
                <w:webHidden/>
              </w:rPr>
              <w:fldChar w:fldCharType="begin"/>
            </w:r>
            <w:r w:rsidR="00E80B2A">
              <w:rPr>
                <w:noProof/>
                <w:webHidden/>
              </w:rPr>
              <w:instrText xml:space="preserve"> PAGEREF _Toc500845708 \h </w:instrText>
            </w:r>
            <w:r w:rsidR="00E80B2A">
              <w:rPr>
                <w:noProof/>
                <w:webHidden/>
              </w:rPr>
            </w:r>
            <w:r w:rsidR="00E80B2A">
              <w:rPr>
                <w:noProof/>
                <w:webHidden/>
              </w:rPr>
              <w:fldChar w:fldCharType="separate"/>
            </w:r>
            <w:r w:rsidR="00E80B2A">
              <w:rPr>
                <w:noProof/>
                <w:webHidden/>
              </w:rPr>
              <w:t>18</w:t>
            </w:r>
            <w:r w:rsidR="00E80B2A">
              <w:rPr>
                <w:noProof/>
                <w:webHidden/>
              </w:rPr>
              <w:fldChar w:fldCharType="end"/>
            </w:r>
          </w:hyperlink>
        </w:p>
        <w:p w14:paraId="066445B1" w14:textId="33631E2E" w:rsidR="00E80B2A" w:rsidRDefault="00C45893">
          <w:pPr>
            <w:pStyle w:val="TOC1"/>
            <w:rPr>
              <w:rFonts w:asciiTheme="minorHAnsi" w:eastAsiaTheme="minorEastAsia" w:hAnsiTheme="minorHAnsi" w:cstheme="minorBidi"/>
              <w:noProof/>
              <w:sz w:val="22"/>
              <w:szCs w:val="22"/>
              <w:lang w:eastAsia="en-GB"/>
            </w:rPr>
          </w:pPr>
          <w:hyperlink w:anchor="_Toc500845709" w:history="1">
            <w:r w:rsidR="00E80B2A" w:rsidRPr="002B6810">
              <w:rPr>
                <w:rStyle w:val="Hyperlink"/>
                <w:noProof/>
              </w:rPr>
              <w:t>25.</w:t>
            </w:r>
            <w:r w:rsidR="00E80B2A">
              <w:rPr>
                <w:rFonts w:asciiTheme="minorHAnsi" w:eastAsiaTheme="minorEastAsia" w:hAnsiTheme="minorHAnsi" w:cstheme="minorBidi"/>
                <w:noProof/>
                <w:sz w:val="22"/>
                <w:szCs w:val="22"/>
                <w:lang w:eastAsia="en-GB"/>
              </w:rPr>
              <w:tab/>
            </w:r>
            <w:r w:rsidR="00E80B2A" w:rsidRPr="002B6810">
              <w:rPr>
                <w:rStyle w:val="Hyperlink"/>
                <w:noProof/>
              </w:rPr>
              <w:t>Miscellaneous</w:t>
            </w:r>
            <w:r w:rsidR="00E80B2A">
              <w:rPr>
                <w:noProof/>
                <w:webHidden/>
              </w:rPr>
              <w:tab/>
            </w:r>
            <w:r w:rsidR="00E80B2A">
              <w:rPr>
                <w:noProof/>
                <w:webHidden/>
              </w:rPr>
              <w:fldChar w:fldCharType="begin"/>
            </w:r>
            <w:r w:rsidR="00E80B2A">
              <w:rPr>
                <w:noProof/>
                <w:webHidden/>
              </w:rPr>
              <w:instrText xml:space="preserve"> PAGEREF _Toc500845709 \h </w:instrText>
            </w:r>
            <w:r w:rsidR="00E80B2A">
              <w:rPr>
                <w:noProof/>
                <w:webHidden/>
              </w:rPr>
            </w:r>
            <w:r w:rsidR="00E80B2A">
              <w:rPr>
                <w:noProof/>
                <w:webHidden/>
              </w:rPr>
              <w:fldChar w:fldCharType="separate"/>
            </w:r>
            <w:r w:rsidR="00E80B2A">
              <w:rPr>
                <w:noProof/>
                <w:webHidden/>
              </w:rPr>
              <w:t>19</w:t>
            </w:r>
            <w:r w:rsidR="00E80B2A">
              <w:rPr>
                <w:noProof/>
                <w:webHidden/>
              </w:rPr>
              <w:fldChar w:fldCharType="end"/>
            </w:r>
          </w:hyperlink>
        </w:p>
        <w:p w14:paraId="1F1DB3E4" w14:textId="00474513" w:rsidR="00087070" w:rsidRPr="00A67B97" w:rsidRDefault="00087070">
          <w:pPr>
            <w:rPr>
              <w:rFonts w:asciiTheme="minorHAnsi" w:hAnsiTheme="minorHAnsi" w:cstheme="minorHAnsi"/>
            </w:rPr>
          </w:pPr>
          <w:r w:rsidRPr="00A67B97">
            <w:rPr>
              <w:rFonts w:asciiTheme="minorHAnsi" w:hAnsiTheme="minorHAnsi" w:cstheme="minorHAnsi"/>
              <w:b/>
              <w:bCs/>
              <w:noProof/>
            </w:rPr>
            <w:fldChar w:fldCharType="end"/>
          </w:r>
        </w:p>
      </w:sdtContent>
    </w:sdt>
    <w:p w14:paraId="518AE5E7" w14:textId="77777777" w:rsidR="00087070" w:rsidRPr="00A67B97" w:rsidRDefault="00087070">
      <w:pPr>
        <w:rPr>
          <w:rFonts w:asciiTheme="minorHAnsi" w:hAnsiTheme="minorHAnsi" w:cstheme="minorHAnsi"/>
        </w:rPr>
      </w:pPr>
    </w:p>
    <w:p w14:paraId="58A2B1F9" w14:textId="77777777" w:rsidR="00087070" w:rsidRDefault="00087070"/>
    <w:p w14:paraId="74927C3D" w14:textId="77777777" w:rsidR="00087070" w:rsidRDefault="00087070"/>
    <w:p w14:paraId="32B527BF" w14:textId="77777777" w:rsidR="00087070" w:rsidRDefault="00087070"/>
    <w:p w14:paraId="6AC2A054" w14:textId="77777777" w:rsidR="00087070" w:rsidRDefault="00087070"/>
    <w:p w14:paraId="478D9D78" w14:textId="77777777" w:rsidR="00087070" w:rsidRDefault="00087070"/>
    <w:p w14:paraId="1EDECE1A" w14:textId="77777777" w:rsidR="00087070" w:rsidRDefault="00087070"/>
    <w:p w14:paraId="4355D69E" w14:textId="77777777" w:rsidR="00E80B2A" w:rsidRDefault="00E80B2A">
      <w:pPr>
        <w:rPr>
          <w:rFonts w:ascii="Cambria" w:eastAsia="Cambria" w:hAnsi="Cambria" w:cs="Cambria"/>
          <w:b/>
          <w:color w:val="366091"/>
          <w:sz w:val="28"/>
          <w:szCs w:val="28"/>
        </w:rPr>
      </w:pPr>
      <w:bookmarkStart w:id="2" w:name="_Toc473641974"/>
      <w:bookmarkStart w:id="3" w:name="_Toc473647369"/>
      <w:bookmarkStart w:id="4" w:name="_Toc473647417"/>
      <w:bookmarkStart w:id="5" w:name="_Toc473641975"/>
      <w:bookmarkStart w:id="6" w:name="_Toc473647370"/>
      <w:bookmarkStart w:id="7" w:name="_Toc473647418"/>
      <w:bookmarkStart w:id="8" w:name="_Toc473641976"/>
      <w:bookmarkStart w:id="9" w:name="_Toc473647371"/>
      <w:bookmarkStart w:id="10" w:name="_Toc473647419"/>
      <w:bookmarkStart w:id="11" w:name="_Toc500845674"/>
      <w:bookmarkEnd w:id="2"/>
      <w:bookmarkEnd w:id="3"/>
      <w:bookmarkEnd w:id="4"/>
      <w:bookmarkEnd w:id="5"/>
      <w:bookmarkEnd w:id="6"/>
      <w:bookmarkEnd w:id="7"/>
      <w:bookmarkEnd w:id="8"/>
      <w:bookmarkEnd w:id="9"/>
      <w:bookmarkEnd w:id="10"/>
      <w:r>
        <w:br w:type="page"/>
      </w:r>
    </w:p>
    <w:p w14:paraId="64957630" w14:textId="7C8988E6" w:rsidR="00A67B97" w:rsidRDefault="00A67B97" w:rsidP="004C5544">
      <w:pPr>
        <w:pStyle w:val="Heading1"/>
        <w:numPr>
          <w:ilvl w:val="0"/>
          <w:numId w:val="4"/>
        </w:numPr>
        <w:ind w:left="850" w:hanging="493"/>
      </w:pPr>
      <w:r>
        <w:lastRenderedPageBreak/>
        <w:t>Scope</w:t>
      </w:r>
      <w:bookmarkEnd w:id="11"/>
    </w:p>
    <w:p w14:paraId="54E3F8DC" w14:textId="42331901" w:rsidR="00A67B97" w:rsidRPr="00A67B97" w:rsidRDefault="004A6099" w:rsidP="004C5544">
      <w:pPr>
        <w:numPr>
          <w:ilvl w:val="0"/>
          <w:numId w:val="5"/>
        </w:numPr>
        <w:spacing w:after="0"/>
        <w:ind w:left="850" w:hanging="493"/>
        <w:contextualSpacing/>
        <w:jc w:val="both"/>
      </w:pPr>
      <w:r>
        <w:t>Th</w:t>
      </w:r>
      <w:r w:rsidR="00060CE7">
        <w:t>is Client Agreement</w:t>
      </w:r>
      <w:r w:rsidR="00A70DBB">
        <w:t xml:space="preserve"> (hereinafter also referred to as the "Terms")</w:t>
      </w:r>
      <w:r w:rsidR="00060CE7">
        <w:t xml:space="preserve"> </w:t>
      </w:r>
      <w:r>
        <w:t>appl</w:t>
      </w:r>
      <w:r w:rsidR="00060CE7">
        <w:t>ies</w:t>
      </w:r>
      <w:r>
        <w:t xml:space="preserve"> to</w:t>
      </w:r>
      <w:r w:rsidR="00060CE7">
        <w:t xml:space="preserve"> </w:t>
      </w:r>
      <w:r>
        <w:t xml:space="preserve">any access and use of our </w:t>
      </w:r>
      <w:r w:rsidR="00F424E2">
        <w:t>services</w:t>
      </w:r>
      <w:r w:rsidR="00060CE7">
        <w:t xml:space="preserve"> </w:t>
      </w:r>
      <w:r>
        <w:t xml:space="preserve">through the associated </w:t>
      </w:r>
      <w:r w:rsidR="00C90FE3">
        <w:t>Lykke Wallet</w:t>
      </w:r>
      <w:r w:rsidR="00205AE3">
        <w:t xml:space="preserve">, via </w:t>
      </w:r>
      <w:r>
        <w:t xml:space="preserve">Android and iOS mobile apps or website at https://www.lykke.com/, </w:t>
      </w:r>
      <w:r w:rsidR="00060CE7">
        <w:t>including the trading platform</w:t>
      </w:r>
      <w:r>
        <w:t xml:space="preserve"> and any of our services related to or utilizing any of the foregoing which we refer to in </w:t>
      </w:r>
      <w:r w:rsidR="006E3EEA">
        <w:t>this agreement</w:t>
      </w:r>
      <w:r>
        <w:t>, collectively, as “Services”, “Lykke Services” or “our Services”.</w:t>
      </w:r>
    </w:p>
    <w:p w14:paraId="18BA2B16" w14:textId="18810589" w:rsidR="000F17AF" w:rsidRPr="000F17AF" w:rsidRDefault="00B42E23" w:rsidP="004C5544">
      <w:pPr>
        <w:numPr>
          <w:ilvl w:val="0"/>
          <w:numId w:val="2"/>
        </w:numPr>
        <w:spacing w:after="0"/>
        <w:ind w:left="851" w:hanging="494"/>
        <w:contextualSpacing/>
        <w:jc w:val="both"/>
        <w:rPr>
          <w:highlight w:val="white"/>
        </w:rPr>
      </w:pPr>
      <w:r>
        <w:t xml:space="preserve">This Client Agreement is entered into between Lykke </w:t>
      </w:r>
      <w:del w:id="12" w:author="Belkin Anton" w:date="2018-02-28T17:58:00Z">
        <w:r w:rsidDel="00F713F5">
          <w:delText>Vanuatu Limited</w:delText>
        </w:r>
      </w:del>
      <w:ins w:id="13" w:author="Belkin Anton" w:date="2018-02-28T17:58:00Z">
        <w:r w:rsidR="00F713F5">
          <w:t>Cyprus Ltd</w:t>
        </w:r>
      </w:ins>
      <w:r>
        <w:t xml:space="preserve">, a company registered in the </w:t>
      </w:r>
      <w:del w:id="14" w:author="Belkin Anton" w:date="2018-02-28T17:59:00Z">
        <w:r w:rsidDel="00F713F5">
          <w:delText>Republic of Vanuatu with registration number 17909</w:delText>
        </w:r>
      </w:del>
      <w:ins w:id="15" w:author="Belkin Anton" w:date="2018-02-28T17:59:00Z">
        <w:r w:rsidR="00F713F5">
          <w:t xml:space="preserve">Cyprus and regulated by </w:t>
        </w:r>
        <w:proofErr w:type="spellStart"/>
        <w:r w:rsidR="00F713F5">
          <w:t>CySEC</w:t>
        </w:r>
        <w:proofErr w:type="spellEnd"/>
        <w:r w:rsidR="00F713F5">
          <w:t xml:space="preserve"> with license number XXX</w:t>
        </w:r>
      </w:ins>
      <w:r>
        <w:t xml:space="preserve"> and registered address </w:t>
      </w:r>
      <w:del w:id="16" w:author="Belkin Anton" w:date="2018-02-28T17:59:00Z">
        <w:r w:rsidDel="00F713F5">
          <w:delText>S.I.P. Building, P.O. Box 3010, Rue Pasteur, Port Vila, Vanuatu</w:delText>
        </w:r>
      </w:del>
      <w:ins w:id="17" w:author="Belkin Anton" w:date="2018-02-28T17:59:00Z">
        <w:r w:rsidR="00F713F5">
          <w:t>XXX, Cyprus</w:t>
        </w:r>
      </w:ins>
      <w:r>
        <w:t xml:space="preserve"> (hereinafter referred to as </w:t>
      </w:r>
      <w:r w:rsidR="005308F4">
        <w:t xml:space="preserve">"Lykke", </w:t>
      </w:r>
      <w:r>
        <w:t xml:space="preserve">the “Company”, "we" or "us") and the physical or legal person who opened an account in the Company’s platform (hereinafter referred to as </w:t>
      </w:r>
      <w:r w:rsidR="00E7238C">
        <w:t xml:space="preserve">"you" or </w:t>
      </w:r>
      <w:r>
        <w:t>the “Client”).</w:t>
      </w:r>
      <w:r w:rsidR="000F17AF">
        <w:t xml:space="preserve"> </w:t>
      </w:r>
      <w:r w:rsidR="000F17AF">
        <w:rPr>
          <w:highlight w:val="white"/>
        </w:rPr>
        <w:t>The Client declares that it has the authority to enter into this agreement and to perform all the related activities.</w:t>
      </w:r>
    </w:p>
    <w:p w14:paraId="482F29E1" w14:textId="77777777" w:rsidR="00865232" w:rsidRDefault="00B42E23" w:rsidP="004C5544">
      <w:pPr>
        <w:numPr>
          <w:ilvl w:val="0"/>
          <w:numId w:val="5"/>
        </w:numPr>
        <w:spacing w:after="0"/>
        <w:ind w:left="850" w:hanging="493"/>
        <w:contextualSpacing/>
        <w:jc w:val="both"/>
      </w:pPr>
      <w:bookmarkStart w:id="18" w:name="_Ref500428832"/>
      <w:r>
        <w:t>In addition to this Client Agreement, the following contractual documents apply:</w:t>
      </w:r>
      <w:bookmarkEnd w:id="18"/>
    </w:p>
    <w:p w14:paraId="54666C29" w14:textId="77777777" w:rsidR="00865232" w:rsidRDefault="007A6EA5" w:rsidP="004C5544">
      <w:pPr>
        <w:numPr>
          <w:ilvl w:val="0"/>
          <w:numId w:val="3"/>
        </w:numPr>
        <w:spacing w:after="0"/>
        <w:ind w:left="1434" w:hanging="357"/>
        <w:contextualSpacing/>
        <w:jc w:val="both"/>
      </w:pPr>
      <w:r>
        <w:t xml:space="preserve">Conflict of Interest Policy; </w:t>
      </w:r>
    </w:p>
    <w:p w14:paraId="78504F69" w14:textId="77777777" w:rsidR="00865232" w:rsidRDefault="007A6EA5" w:rsidP="004C5544">
      <w:pPr>
        <w:numPr>
          <w:ilvl w:val="0"/>
          <w:numId w:val="3"/>
        </w:numPr>
        <w:spacing w:after="0"/>
        <w:ind w:left="1434" w:hanging="357"/>
        <w:contextualSpacing/>
        <w:jc w:val="both"/>
      </w:pPr>
      <w:r>
        <w:t xml:space="preserve">Complaints Handling Policy; </w:t>
      </w:r>
    </w:p>
    <w:p w14:paraId="3C036C46" w14:textId="77777777" w:rsidR="00865232" w:rsidRDefault="007A6EA5" w:rsidP="004C5544">
      <w:pPr>
        <w:numPr>
          <w:ilvl w:val="0"/>
          <w:numId w:val="3"/>
        </w:numPr>
        <w:spacing w:after="0"/>
        <w:ind w:left="1434" w:hanging="357"/>
        <w:contextualSpacing/>
        <w:jc w:val="both"/>
      </w:pPr>
      <w:r>
        <w:t>Privacy Policy;</w:t>
      </w:r>
    </w:p>
    <w:p w14:paraId="6A5DA074" w14:textId="77777777" w:rsidR="00865232" w:rsidRDefault="007A6EA5" w:rsidP="004C5544">
      <w:pPr>
        <w:numPr>
          <w:ilvl w:val="0"/>
          <w:numId w:val="3"/>
        </w:numPr>
        <w:spacing w:after="0"/>
        <w:ind w:left="1434" w:hanging="357"/>
        <w:contextualSpacing/>
        <w:jc w:val="both"/>
      </w:pPr>
      <w:r>
        <w:t xml:space="preserve">Withdrawal Policy; </w:t>
      </w:r>
      <w:r w:rsidR="00B42E23">
        <w:t>and</w:t>
      </w:r>
    </w:p>
    <w:p w14:paraId="24E178FB" w14:textId="77777777" w:rsidR="00865232" w:rsidRDefault="007A6EA5" w:rsidP="004C5544">
      <w:pPr>
        <w:numPr>
          <w:ilvl w:val="0"/>
          <w:numId w:val="3"/>
        </w:numPr>
        <w:spacing w:after="0"/>
        <w:ind w:left="1434" w:hanging="357"/>
        <w:contextualSpacing/>
        <w:jc w:val="both"/>
      </w:pPr>
      <w:r>
        <w:t>Order Execution Policy</w:t>
      </w:r>
      <w:r w:rsidR="00B42E23">
        <w:t>.</w:t>
      </w:r>
      <w:r>
        <w:t xml:space="preserve"> </w:t>
      </w:r>
    </w:p>
    <w:p w14:paraId="78EAEBCE" w14:textId="77777777" w:rsidR="00865232" w:rsidRDefault="00C90FE3" w:rsidP="004C5544">
      <w:pPr>
        <w:pStyle w:val="Heading1"/>
        <w:numPr>
          <w:ilvl w:val="0"/>
          <w:numId w:val="4"/>
        </w:numPr>
        <w:ind w:left="850" w:hanging="493"/>
      </w:pPr>
      <w:bookmarkStart w:id="19" w:name="_gjdgxs" w:colFirst="0" w:colLast="0"/>
      <w:bookmarkStart w:id="20" w:name="_Toc500845675"/>
      <w:bookmarkEnd w:id="19"/>
      <w:r>
        <w:t>Eligibility and agreement</w:t>
      </w:r>
      <w:bookmarkEnd w:id="20"/>
    </w:p>
    <w:p w14:paraId="676527A2" w14:textId="78C490D2" w:rsidR="00C90FE3" w:rsidRPr="00EC7E8F" w:rsidRDefault="00C90FE3" w:rsidP="004C5544">
      <w:pPr>
        <w:numPr>
          <w:ilvl w:val="0"/>
          <w:numId w:val="12"/>
        </w:numPr>
        <w:spacing w:after="0"/>
        <w:ind w:left="850" w:hanging="493"/>
        <w:contextualSpacing/>
        <w:jc w:val="both"/>
        <w:rPr>
          <w:lang w:eastAsia="de-CH"/>
        </w:rPr>
      </w:pPr>
      <w:r w:rsidRPr="00EC7E8F">
        <w:t>Participation</w:t>
      </w:r>
      <w:r w:rsidRPr="00EC7E8F">
        <w:rPr>
          <w:lang w:eastAsia="de-CH"/>
        </w:rPr>
        <w:t xml:space="preserve"> in Lykke Services is open to all who want to trade in</w:t>
      </w:r>
      <w:r>
        <w:rPr>
          <w:lang w:eastAsia="de-CH"/>
        </w:rPr>
        <w:t xml:space="preserve"> </w:t>
      </w:r>
      <w:r w:rsidRPr="00EB0D23">
        <w:rPr>
          <w:lang w:eastAsia="de-CH"/>
        </w:rPr>
        <w:t>securit</w:t>
      </w:r>
      <w:r>
        <w:rPr>
          <w:lang w:eastAsia="de-CH"/>
        </w:rPr>
        <w:t>i</w:t>
      </w:r>
      <w:r w:rsidRPr="00EB0D23">
        <w:rPr>
          <w:lang w:eastAsia="de-CH"/>
        </w:rPr>
        <w:t>es</w:t>
      </w:r>
      <w:r w:rsidR="00E7238C">
        <w:rPr>
          <w:lang w:eastAsia="de-CH"/>
        </w:rPr>
        <w:t xml:space="preserve">, </w:t>
      </w:r>
      <w:r w:rsidRPr="00EB0D23">
        <w:rPr>
          <w:lang w:eastAsia="de-CH"/>
        </w:rPr>
        <w:t xml:space="preserve">financial </w:t>
      </w:r>
      <w:r w:rsidRPr="00EB0D23">
        <w:t>instruments</w:t>
      </w:r>
      <w:r w:rsidR="00E7238C">
        <w:t>,</w:t>
      </w:r>
      <w:r>
        <w:rPr>
          <w:lang w:eastAsia="de-CH"/>
        </w:rPr>
        <w:t xml:space="preserve"> cryptocurrencies</w:t>
      </w:r>
      <w:r w:rsidRPr="00EC7E8F">
        <w:rPr>
          <w:lang w:eastAsia="de-CH"/>
        </w:rPr>
        <w:t xml:space="preserve"> </w:t>
      </w:r>
      <w:r w:rsidR="00E7238C">
        <w:rPr>
          <w:lang w:eastAsia="de-CH"/>
        </w:rPr>
        <w:t xml:space="preserve">and other instruments </w:t>
      </w:r>
      <w:r>
        <w:rPr>
          <w:lang w:eastAsia="de-CH"/>
        </w:rPr>
        <w:t>(hereinafter referred to as "Products") listed on or engage in other services from Lykke</w:t>
      </w:r>
      <w:r w:rsidRPr="00EC7E8F">
        <w:rPr>
          <w:lang w:eastAsia="de-CH"/>
        </w:rPr>
        <w:t>. You must ensure that you use and access Lykke Services only in your own name and for your own</w:t>
      </w:r>
      <w:r>
        <w:rPr>
          <w:lang w:eastAsia="de-CH"/>
        </w:rPr>
        <w:t xml:space="preserve"> Lykke</w:t>
      </w:r>
      <w:r w:rsidRPr="00EC7E8F">
        <w:rPr>
          <w:lang w:eastAsia="de-CH"/>
        </w:rPr>
        <w:t xml:space="preserve"> </w:t>
      </w:r>
      <w:r>
        <w:rPr>
          <w:lang w:eastAsia="de-CH"/>
        </w:rPr>
        <w:t>Wallets</w:t>
      </w:r>
      <w:r w:rsidRPr="00EC7E8F">
        <w:rPr>
          <w:lang w:eastAsia="de-CH"/>
        </w:rPr>
        <w:t>.</w:t>
      </w:r>
      <w:r>
        <w:rPr>
          <w:lang w:eastAsia="de-CH"/>
        </w:rPr>
        <w:t xml:space="preserve"> To open an account</w:t>
      </w:r>
      <w:r w:rsidR="005308F4">
        <w:rPr>
          <w:lang w:eastAsia="de-CH"/>
        </w:rPr>
        <w:t xml:space="preserve"> with Lykke</w:t>
      </w:r>
      <w:r>
        <w:rPr>
          <w:lang w:eastAsia="de-CH"/>
        </w:rPr>
        <w:t xml:space="preserve">, the Client must register </w:t>
      </w:r>
      <w:r w:rsidR="00205AE3">
        <w:rPr>
          <w:lang w:eastAsia="de-CH"/>
        </w:rPr>
        <w:t xml:space="preserve">with Lykke through the </w:t>
      </w:r>
      <w:r w:rsidR="005308F4">
        <w:rPr>
          <w:lang w:eastAsia="de-CH"/>
        </w:rPr>
        <w:t>Lykke Wallet. By using Lykke</w:t>
      </w:r>
      <w:r w:rsidR="004A1D50">
        <w:rPr>
          <w:lang w:eastAsia="de-CH"/>
        </w:rPr>
        <w:t xml:space="preserve"> S</w:t>
      </w:r>
      <w:r w:rsidR="005308F4">
        <w:rPr>
          <w:lang w:eastAsia="de-CH"/>
        </w:rPr>
        <w:t xml:space="preserve">ervices, the Client accepts this Client Agreement and all documents named in clause </w:t>
      </w:r>
      <w:r w:rsidR="005308F4">
        <w:rPr>
          <w:lang w:eastAsia="de-CH"/>
        </w:rPr>
        <w:fldChar w:fldCharType="begin"/>
      </w:r>
      <w:r w:rsidR="005308F4">
        <w:rPr>
          <w:lang w:eastAsia="de-CH"/>
        </w:rPr>
        <w:instrText xml:space="preserve"> REF _Ref500428832 \r \h </w:instrText>
      </w:r>
      <w:r w:rsidR="005308F4">
        <w:rPr>
          <w:lang w:eastAsia="de-CH"/>
        </w:rPr>
      </w:r>
      <w:r w:rsidR="005308F4">
        <w:rPr>
          <w:lang w:eastAsia="de-CH"/>
        </w:rPr>
        <w:fldChar w:fldCharType="separate"/>
      </w:r>
      <w:r w:rsidR="000F17AF">
        <w:rPr>
          <w:lang w:eastAsia="de-CH"/>
        </w:rPr>
        <w:t>1.3</w:t>
      </w:r>
      <w:r w:rsidR="005308F4">
        <w:rPr>
          <w:lang w:eastAsia="de-CH"/>
        </w:rPr>
        <w:fldChar w:fldCharType="end"/>
      </w:r>
      <w:r w:rsidR="005308F4">
        <w:rPr>
          <w:lang w:eastAsia="de-CH"/>
        </w:rPr>
        <w:t>.</w:t>
      </w:r>
    </w:p>
    <w:p w14:paraId="2EAE5DF9" w14:textId="77777777" w:rsidR="00C90FE3" w:rsidRDefault="00C90FE3" w:rsidP="004C5544">
      <w:pPr>
        <w:numPr>
          <w:ilvl w:val="0"/>
          <w:numId w:val="12"/>
        </w:numPr>
        <w:spacing w:after="0"/>
        <w:ind w:left="850" w:hanging="493"/>
        <w:contextualSpacing/>
        <w:jc w:val="both"/>
        <w:rPr>
          <w:lang w:eastAsia="de-CH"/>
        </w:rPr>
      </w:pPr>
      <w:r w:rsidRPr="00EC7E8F">
        <w:rPr>
          <w:lang w:eastAsia="de-CH"/>
        </w:rPr>
        <w:t xml:space="preserve">If you </w:t>
      </w:r>
      <w:r w:rsidRPr="00EC7E8F">
        <w:t>are</w:t>
      </w:r>
      <w:r w:rsidRPr="00EC7E8F">
        <w:rPr>
          <w:lang w:eastAsia="de-CH"/>
        </w:rPr>
        <w:t xml:space="preserve"> acting for a legal entity, you must ensure that you:</w:t>
      </w:r>
    </w:p>
    <w:p w14:paraId="7257F76A" w14:textId="77777777" w:rsidR="00C90FE3" w:rsidRPr="00EC7E8F" w:rsidRDefault="00C90FE3" w:rsidP="004C5544">
      <w:pPr>
        <w:numPr>
          <w:ilvl w:val="0"/>
          <w:numId w:val="13"/>
        </w:numPr>
        <w:spacing w:after="0"/>
        <w:ind w:left="1434" w:hanging="357"/>
        <w:contextualSpacing/>
        <w:jc w:val="both"/>
        <w:rPr>
          <w:lang w:eastAsia="de-CH"/>
        </w:rPr>
      </w:pPr>
      <w:r w:rsidRPr="00EC7E8F">
        <w:t>use</w:t>
      </w:r>
      <w:r w:rsidRPr="00EC7E8F">
        <w:rPr>
          <w:lang w:eastAsia="de-CH"/>
        </w:rPr>
        <w:t xml:space="preserve"> and access Lykke Services on behalf of the legal entity; and</w:t>
      </w:r>
    </w:p>
    <w:p w14:paraId="33BB952B" w14:textId="77777777" w:rsidR="00C90FE3" w:rsidRPr="00EC7E8F" w:rsidRDefault="00C90FE3" w:rsidP="004C5544">
      <w:pPr>
        <w:numPr>
          <w:ilvl w:val="0"/>
          <w:numId w:val="13"/>
        </w:numPr>
        <w:spacing w:after="0"/>
        <w:ind w:left="1434" w:hanging="357"/>
        <w:contextualSpacing/>
        <w:jc w:val="both"/>
        <w:rPr>
          <w:lang w:eastAsia="de-CH"/>
        </w:rPr>
      </w:pPr>
      <w:r w:rsidRPr="00EC7E8F">
        <w:rPr>
          <w:lang w:eastAsia="de-CH"/>
        </w:rPr>
        <w:t xml:space="preserve">that you </w:t>
      </w:r>
      <w:r w:rsidRPr="00EC7E8F">
        <w:t>are</w:t>
      </w:r>
      <w:r w:rsidRPr="00EC7E8F">
        <w:rPr>
          <w:lang w:eastAsia="de-CH"/>
        </w:rPr>
        <w:t xml:space="preserve"> authorised to enter into </w:t>
      </w:r>
      <w:r>
        <w:rPr>
          <w:lang w:eastAsia="de-CH"/>
        </w:rPr>
        <w:t>transactions</w:t>
      </w:r>
      <w:r w:rsidRPr="00EC7E8F">
        <w:rPr>
          <w:lang w:eastAsia="de-CH"/>
        </w:rPr>
        <w:t xml:space="preserve"> on behalf of the legal </w:t>
      </w:r>
      <w:r>
        <w:rPr>
          <w:lang w:eastAsia="de-CH"/>
        </w:rPr>
        <w:t>entity.</w:t>
      </w:r>
    </w:p>
    <w:p w14:paraId="3E566F9C" w14:textId="77777777" w:rsidR="00C90FE3" w:rsidRDefault="00C90FE3" w:rsidP="004C5544">
      <w:pPr>
        <w:numPr>
          <w:ilvl w:val="0"/>
          <w:numId w:val="12"/>
        </w:numPr>
        <w:spacing w:after="0"/>
        <w:ind w:left="850" w:hanging="493"/>
        <w:contextualSpacing/>
        <w:jc w:val="both"/>
        <w:rPr>
          <w:lang w:eastAsia="de-CH"/>
        </w:rPr>
      </w:pPr>
      <w:r w:rsidRPr="00EC7E8F">
        <w:rPr>
          <w:lang w:eastAsia="de-CH"/>
        </w:rPr>
        <w:t xml:space="preserve">Lykke may, </w:t>
      </w:r>
      <w:r w:rsidRPr="00EC7E8F">
        <w:t>at</w:t>
      </w:r>
      <w:r w:rsidRPr="00EC7E8F">
        <w:rPr>
          <w:lang w:eastAsia="de-CH"/>
        </w:rPr>
        <w:t xml:space="preserve"> any time and for any reason and without notice, terminate, suspend or change the u</w:t>
      </w:r>
      <w:r>
        <w:rPr>
          <w:lang w:eastAsia="de-CH"/>
        </w:rPr>
        <w:t>sername and/or password of any authorised p</w:t>
      </w:r>
      <w:r w:rsidRPr="00EC7E8F">
        <w:rPr>
          <w:lang w:eastAsia="de-CH"/>
        </w:rPr>
        <w:t>erson.</w:t>
      </w:r>
    </w:p>
    <w:p w14:paraId="1504771C" w14:textId="77777777" w:rsidR="005308F4" w:rsidRPr="00F76AE2" w:rsidRDefault="00060CE7" w:rsidP="004C5544">
      <w:pPr>
        <w:pStyle w:val="Heading1"/>
        <w:numPr>
          <w:ilvl w:val="0"/>
          <w:numId w:val="4"/>
        </w:numPr>
        <w:ind w:left="850" w:hanging="493"/>
        <w:rPr>
          <w:lang w:eastAsia="de-CH"/>
        </w:rPr>
      </w:pPr>
      <w:bookmarkStart w:id="21" w:name="_Toc500845676"/>
      <w:r>
        <w:t>Anti</w:t>
      </w:r>
      <w:r>
        <w:rPr>
          <w:lang w:eastAsia="de-CH"/>
        </w:rPr>
        <w:t>-Money-Laundering (AML) Regulations</w:t>
      </w:r>
      <w:bookmarkEnd w:id="21"/>
    </w:p>
    <w:p w14:paraId="675A32EE" w14:textId="77777777" w:rsidR="005308F4" w:rsidRPr="001B7E58" w:rsidRDefault="005308F4" w:rsidP="005308F4">
      <w:pPr>
        <w:spacing w:after="0"/>
        <w:ind w:left="850"/>
        <w:contextualSpacing/>
        <w:jc w:val="both"/>
        <w:rPr>
          <w:lang w:eastAsia="de-CH"/>
        </w:rPr>
      </w:pPr>
      <w:r>
        <w:rPr>
          <w:lang w:eastAsia="de-CH"/>
        </w:rPr>
        <w:t xml:space="preserve">You acknowledge and agree that Lykke must proceed all necessary checks according the applicable AML </w:t>
      </w:r>
      <w:r>
        <w:t>regulations</w:t>
      </w:r>
      <w:r>
        <w:rPr>
          <w:lang w:eastAsia="de-CH"/>
        </w:rPr>
        <w:t xml:space="preserve">, in particular but not limited to Know Your Customer (KYC) checks before allowing you to </w:t>
      </w:r>
      <w:r w:rsidR="00060CE7">
        <w:rPr>
          <w:lang w:eastAsia="de-CH"/>
        </w:rPr>
        <w:t xml:space="preserve">use </w:t>
      </w:r>
      <w:r>
        <w:rPr>
          <w:lang w:eastAsia="de-CH"/>
        </w:rPr>
        <w:t>the Lykke Services.</w:t>
      </w:r>
    </w:p>
    <w:p w14:paraId="0A60B26D" w14:textId="77777777" w:rsidR="005308F4" w:rsidRPr="009A6C07" w:rsidRDefault="00060CE7" w:rsidP="004C5544">
      <w:pPr>
        <w:pStyle w:val="Heading1"/>
        <w:numPr>
          <w:ilvl w:val="0"/>
          <w:numId w:val="4"/>
        </w:numPr>
        <w:ind w:left="850" w:hanging="493"/>
        <w:rPr>
          <w:lang w:eastAsia="de-CH"/>
        </w:rPr>
      </w:pPr>
      <w:bookmarkStart w:id="22" w:name="_Toc500845677"/>
      <w:r w:rsidRPr="009A6C07">
        <w:rPr>
          <w:lang w:eastAsia="de-CH"/>
        </w:rPr>
        <w:t>Registration requirements</w:t>
      </w:r>
      <w:bookmarkEnd w:id="22"/>
      <w:r w:rsidR="005308F4">
        <w:rPr>
          <w:lang w:eastAsia="de-CH"/>
        </w:rPr>
        <w:t xml:space="preserve"> </w:t>
      </w:r>
    </w:p>
    <w:p w14:paraId="3AA9AA88" w14:textId="77777777" w:rsidR="005308F4" w:rsidRDefault="005308F4" w:rsidP="004C5544">
      <w:pPr>
        <w:numPr>
          <w:ilvl w:val="0"/>
          <w:numId w:val="15"/>
        </w:numPr>
        <w:ind w:left="850" w:hanging="493"/>
        <w:contextualSpacing/>
        <w:jc w:val="both"/>
        <w:rPr>
          <w:lang w:eastAsia="de-CH"/>
        </w:rPr>
      </w:pPr>
      <w:r w:rsidRPr="009A6C07">
        <w:rPr>
          <w:lang w:eastAsia="de-CH"/>
        </w:rPr>
        <w:t xml:space="preserve">The Lykke Services </w:t>
      </w:r>
      <w:r w:rsidRPr="009A6C07">
        <w:t>are</w:t>
      </w:r>
      <w:r w:rsidRPr="009A6C07">
        <w:rPr>
          <w:lang w:eastAsia="de-CH"/>
        </w:rPr>
        <w:t xml:space="preserve"> for the use only of the registered </w:t>
      </w:r>
      <w:r>
        <w:rPr>
          <w:lang w:eastAsia="de-CH"/>
        </w:rPr>
        <w:t>participants</w:t>
      </w:r>
      <w:r w:rsidRPr="009A6C07">
        <w:rPr>
          <w:lang w:eastAsia="de-CH"/>
        </w:rPr>
        <w:t xml:space="preserve">. You agree that the information you provide to Lykke during the </w:t>
      </w:r>
      <w:r>
        <w:rPr>
          <w:lang w:eastAsia="de-CH"/>
        </w:rPr>
        <w:t>wallet</w:t>
      </w:r>
      <w:r w:rsidRPr="009A6C07">
        <w:rPr>
          <w:lang w:eastAsia="de-CH"/>
        </w:rPr>
        <w:t xml:space="preserve"> creation and any subsequent identity verification processes is accurate and complete, and will be updated as necessary to keep it so. If you are under 18 years of age, you are not authorized to use the Lykke Services.</w:t>
      </w:r>
    </w:p>
    <w:p w14:paraId="1A000052" w14:textId="77777777" w:rsidR="005308F4" w:rsidRDefault="005308F4" w:rsidP="004C5544">
      <w:pPr>
        <w:numPr>
          <w:ilvl w:val="0"/>
          <w:numId w:val="15"/>
        </w:numPr>
        <w:ind w:left="850" w:hanging="493"/>
        <w:contextualSpacing/>
        <w:jc w:val="both"/>
        <w:rPr>
          <w:lang w:eastAsia="de-CH"/>
        </w:rPr>
      </w:pPr>
      <w:r w:rsidRPr="009A6C07">
        <w:rPr>
          <w:lang w:eastAsia="de-CH"/>
        </w:rPr>
        <w:lastRenderedPageBreak/>
        <w:t xml:space="preserve">It is on the sole discretion of Lykke whether it will approve </w:t>
      </w:r>
      <w:r>
        <w:rPr>
          <w:lang w:eastAsia="de-CH"/>
        </w:rPr>
        <w:t>the Client using the Lykke Services</w:t>
      </w:r>
      <w:r w:rsidRPr="009A6C07">
        <w:rPr>
          <w:lang w:eastAsia="de-CH"/>
        </w:rPr>
        <w:t>. Additionally, Lykke reserves the right to temporarily or permanently suspend</w:t>
      </w:r>
      <w:r>
        <w:rPr>
          <w:lang w:eastAsia="de-CH"/>
        </w:rPr>
        <w:t xml:space="preserve"> the Client's account with Lykke</w:t>
      </w:r>
      <w:r w:rsidRPr="009A6C07">
        <w:rPr>
          <w:lang w:eastAsia="de-CH"/>
        </w:rPr>
        <w:t>, including where required or recommended by applicable governmental, regulatory or law enforcement requirements or where you fail to provide sufficient information to verify your identity.</w:t>
      </w:r>
      <w:r>
        <w:rPr>
          <w:lang w:eastAsia="de-CH"/>
        </w:rPr>
        <w:t xml:space="preserve"> </w:t>
      </w:r>
    </w:p>
    <w:p w14:paraId="0D190642" w14:textId="77777777" w:rsidR="00865232" w:rsidRDefault="007E6B2F" w:rsidP="004C5544">
      <w:pPr>
        <w:pStyle w:val="Heading1"/>
        <w:numPr>
          <w:ilvl w:val="0"/>
          <w:numId w:val="4"/>
        </w:numPr>
        <w:ind w:left="850" w:hanging="493"/>
      </w:pPr>
      <w:bookmarkStart w:id="23" w:name="_Toc500845678"/>
      <w:r w:rsidRPr="007E6B2F">
        <w:t>Services</w:t>
      </w:r>
      <w:bookmarkEnd w:id="23"/>
    </w:p>
    <w:p w14:paraId="1411DBDC" w14:textId="77777777" w:rsidR="00F424E2" w:rsidRDefault="006057D8" w:rsidP="006E3EEA">
      <w:pPr>
        <w:pStyle w:val="ListParagraph"/>
        <w:tabs>
          <w:tab w:val="left" w:pos="7513"/>
        </w:tabs>
        <w:spacing w:after="0"/>
        <w:ind w:left="850" w:right="-45"/>
        <w:jc w:val="both"/>
      </w:pPr>
      <w:r>
        <w:rPr>
          <w:lang w:eastAsia="de-CH"/>
        </w:rPr>
        <w:t xml:space="preserve">Via </w:t>
      </w:r>
      <w:r w:rsidRPr="00EC7E8F">
        <w:rPr>
          <w:lang w:eastAsia="de-CH"/>
        </w:rPr>
        <w:t xml:space="preserve">the Lykke </w:t>
      </w:r>
      <w:r>
        <w:rPr>
          <w:lang w:eastAsia="de-CH"/>
        </w:rPr>
        <w:t xml:space="preserve">Wallet, </w:t>
      </w:r>
      <w:r w:rsidR="00F424E2">
        <w:rPr>
          <w:lang w:eastAsia="de-CH"/>
        </w:rPr>
        <w:t xml:space="preserve">Lykke may at its discretion, offer the following </w:t>
      </w:r>
      <w:r w:rsidR="004A1D50">
        <w:rPr>
          <w:lang w:eastAsia="de-CH"/>
        </w:rPr>
        <w:t>S</w:t>
      </w:r>
      <w:r w:rsidR="00F424E2">
        <w:rPr>
          <w:lang w:eastAsia="de-CH"/>
        </w:rPr>
        <w:t xml:space="preserve">ervices to </w:t>
      </w:r>
      <w:r w:rsidRPr="00EC7E8F">
        <w:rPr>
          <w:lang w:eastAsia="de-CH"/>
        </w:rPr>
        <w:t xml:space="preserve">the </w:t>
      </w:r>
      <w:r>
        <w:rPr>
          <w:lang w:eastAsia="de-CH"/>
        </w:rPr>
        <w:t>Client</w:t>
      </w:r>
      <w:r w:rsidR="00F424E2">
        <w:rPr>
          <w:lang w:eastAsia="de-CH"/>
        </w:rPr>
        <w:t>:</w:t>
      </w:r>
      <w:r w:rsidRPr="00EC7E8F">
        <w:rPr>
          <w:lang w:eastAsia="de-CH"/>
        </w:rPr>
        <w:t xml:space="preserve"> </w:t>
      </w:r>
    </w:p>
    <w:p w14:paraId="0C2C3E26" w14:textId="77777777" w:rsidR="00F424E2" w:rsidRDefault="006057D8" w:rsidP="004C5544">
      <w:pPr>
        <w:numPr>
          <w:ilvl w:val="0"/>
          <w:numId w:val="16"/>
        </w:numPr>
        <w:spacing w:after="0"/>
        <w:ind w:left="1434" w:hanging="357"/>
        <w:contextualSpacing/>
        <w:jc w:val="both"/>
      </w:pPr>
      <w:r>
        <w:t>trade</w:t>
      </w:r>
      <w:r>
        <w:rPr>
          <w:lang w:eastAsia="de-CH"/>
        </w:rPr>
        <w:t xml:space="preserve"> securities, derivatives and other instruments</w:t>
      </w:r>
      <w:r w:rsidR="00F424E2">
        <w:rPr>
          <w:lang w:eastAsia="de-CH"/>
        </w:rPr>
        <w:t>,</w:t>
      </w:r>
      <w:r w:rsidR="00F424E2" w:rsidRPr="00F424E2">
        <w:rPr>
          <w:lang w:eastAsia="de-CH"/>
        </w:rPr>
        <w:t xml:space="preserve"> </w:t>
      </w:r>
      <w:r w:rsidR="00F424E2">
        <w:rPr>
          <w:lang w:eastAsia="de-CH"/>
        </w:rPr>
        <w:t xml:space="preserve">by using </w:t>
      </w:r>
      <w:r w:rsidR="00F424E2" w:rsidRPr="00EC7E8F">
        <w:rPr>
          <w:lang w:eastAsia="de-CH"/>
        </w:rPr>
        <w:t>a national currency or the digital currenc</w:t>
      </w:r>
      <w:r w:rsidR="00F424E2">
        <w:rPr>
          <w:lang w:eastAsia="de-CH"/>
        </w:rPr>
        <w:t>ies</w:t>
      </w:r>
      <w:r w:rsidR="00F424E2" w:rsidRPr="00EC7E8F">
        <w:rPr>
          <w:lang w:eastAsia="de-CH"/>
        </w:rPr>
        <w:t xml:space="preserve"> bitcoin</w:t>
      </w:r>
      <w:r w:rsidR="00F424E2">
        <w:rPr>
          <w:lang w:eastAsia="de-CH"/>
        </w:rPr>
        <w:t xml:space="preserve"> (BTC)</w:t>
      </w:r>
      <w:r w:rsidR="00F424E2" w:rsidRPr="00EC7E8F">
        <w:rPr>
          <w:lang w:eastAsia="de-CH"/>
        </w:rPr>
        <w:t xml:space="preserve"> </w:t>
      </w:r>
      <w:r w:rsidR="00F424E2">
        <w:rPr>
          <w:lang w:eastAsia="de-CH"/>
        </w:rPr>
        <w:t xml:space="preserve">and ether (ETH) </w:t>
      </w:r>
      <w:r w:rsidR="00F424E2" w:rsidRPr="00EC7E8F">
        <w:rPr>
          <w:lang w:eastAsia="de-CH"/>
        </w:rPr>
        <w:t>as payment option</w:t>
      </w:r>
      <w:r w:rsidR="00F424E2">
        <w:rPr>
          <w:lang w:eastAsia="de-CH"/>
        </w:rPr>
        <w:t>;</w:t>
      </w:r>
    </w:p>
    <w:p w14:paraId="1858E643" w14:textId="77777777" w:rsidR="006057D8" w:rsidRDefault="008C76F0" w:rsidP="004C5544">
      <w:pPr>
        <w:numPr>
          <w:ilvl w:val="0"/>
          <w:numId w:val="16"/>
        </w:numPr>
        <w:spacing w:after="0"/>
        <w:ind w:left="1434" w:hanging="357"/>
        <w:contextualSpacing/>
        <w:jc w:val="both"/>
      </w:pPr>
      <w:r>
        <w:rPr>
          <w:lang w:eastAsia="de-CH"/>
        </w:rPr>
        <w:t xml:space="preserve">receive and transmit or arrange for the execution of the Client's orders in Contracts for Difference </w:t>
      </w:r>
      <w:r w:rsidR="00F73E5A">
        <w:rPr>
          <w:lang w:eastAsia="de-CH"/>
        </w:rPr>
        <w:t xml:space="preserve">(including foreign currency services) </w:t>
      </w:r>
      <w:r w:rsidR="006057D8">
        <w:rPr>
          <w:lang w:eastAsia="de-CH"/>
        </w:rPr>
        <w:t>with Lykke</w:t>
      </w:r>
      <w:r w:rsidR="00F424E2">
        <w:rPr>
          <w:lang w:eastAsia="de-CH"/>
        </w:rPr>
        <w:t>; and</w:t>
      </w:r>
    </w:p>
    <w:p w14:paraId="2586637F" w14:textId="77777777" w:rsidR="00F424E2" w:rsidRDefault="00F424E2" w:rsidP="004C5544">
      <w:pPr>
        <w:numPr>
          <w:ilvl w:val="0"/>
          <w:numId w:val="16"/>
        </w:numPr>
        <w:spacing w:after="0"/>
        <w:ind w:left="1434" w:hanging="357"/>
        <w:contextualSpacing/>
        <w:jc w:val="both"/>
      </w:pPr>
      <w:r>
        <w:t>provide safekeeping and administration of financial instruments for the account of the Client (as and if applicable), including custodianship and related services such as cash/collateral management.</w:t>
      </w:r>
    </w:p>
    <w:p w14:paraId="2FA3B9BB" w14:textId="77777777" w:rsidR="00060CE7" w:rsidRDefault="00060CE7" w:rsidP="004C5544">
      <w:pPr>
        <w:pStyle w:val="Heading1"/>
        <w:numPr>
          <w:ilvl w:val="0"/>
          <w:numId w:val="4"/>
        </w:numPr>
        <w:ind w:left="850" w:hanging="493"/>
      </w:pPr>
      <w:bookmarkStart w:id="24" w:name="_Toc500845679"/>
      <w:r>
        <w:t xml:space="preserve">Your responsibilities regarding the use of the </w:t>
      </w:r>
      <w:r w:rsidR="004A1D50">
        <w:t>S</w:t>
      </w:r>
      <w:r>
        <w:t>ervices</w:t>
      </w:r>
      <w:bookmarkEnd w:id="24"/>
    </w:p>
    <w:p w14:paraId="3719166C" w14:textId="77777777" w:rsidR="00060CE7" w:rsidRDefault="00060CE7" w:rsidP="00060CE7">
      <w:pPr>
        <w:numPr>
          <w:ilvl w:val="0"/>
          <w:numId w:val="1"/>
        </w:numPr>
        <w:spacing w:after="0"/>
        <w:ind w:left="851" w:hanging="494"/>
        <w:contextualSpacing/>
        <w:jc w:val="both"/>
      </w:pPr>
      <w:r>
        <w:t xml:space="preserve">You are responsible for ensuring that your personal information in your Lykke </w:t>
      </w:r>
      <w:r w:rsidR="004A1D50">
        <w:t xml:space="preserve">account </w:t>
      </w:r>
      <w:r>
        <w:t xml:space="preserve">is updated and correct, including your e-mail address and mobile phone number, as well as the KYC data provided. You are also responsible for maintaining adequate security, control and confidentiality of your device access, your Lykke </w:t>
      </w:r>
      <w:r w:rsidR="004A1D50">
        <w:t xml:space="preserve">account </w:t>
      </w:r>
      <w:r>
        <w:t xml:space="preserve">information, including any personal identification numbers (PINs), passwords, 12-word-backup/restore-key, API keys or other codes associated with your Lykke </w:t>
      </w:r>
      <w:r w:rsidR="004A1D50">
        <w:t xml:space="preserve">account </w:t>
      </w:r>
      <w:r>
        <w:t xml:space="preserve">and any activity occurring </w:t>
      </w:r>
      <w:r w:rsidR="004A1D50">
        <w:t xml:space="preserve">through </w:t>
      </w:r>
      <w:r>
        <w:t>these Lykke</w:t>
      </w:r>
      <w:r w:rsidR="004A1D50">
        <w:t xml:space="preserve"> accounts</w:t>
      </w:r>
      <w:r>
        <w:t xml:space="preserve">. The loss or compromise of this information may result in unauthorized access of your </w:t>
      </w:r>
      <w:r w:rsidR="004A1D50">
        <w:t>Lykke account</w:t>
      </w:r>
      <w:r>
        <w:t>, and loss or theft of any Products held in your Lykke Wallets.</w:t>
      </w:r>
    </w:p>
    <w:p w14:paraId="587DFEC1" w14:textId="77777777" w:rsidR="004A1D50" w:rsidRDefault="00060CE7" w:rsidP="00060CE7">
      <w:pPr>
        <w:numPr>
          <w:ilvl w:val="0"/>
          <w:numId w:val="1"/>
        </w:numPr>
        <w:spacing w:after="0"/>
        <w:ind w:left="851" w:hanging="494"/>
        <w:contextualSpacing/>
        <w:jc w:val="both"/>
      </w:pPr>
      <w:r>
        <w:t xml:space="preserve">If you believe your Lykke </w:t>
      </w:r>
      <w:r w:rsidR="004A1D50">
        <w:t xml:space="preserve">account </w:t>
      </w:r>
      <w:r>
        <w:t>have been compromised, or you need to report a security incident, or you</w:t>
      </w:r>
      <w:r w:rsidR="004A1D50">
        <w:t xml:space="preserve"> </w:t>
      </w:r>
      <w:r>
        <w:t>have experienced any operational problems, or have a security concern, please contact us immediately at</w:t>
      </w:r>
      <w:r w:rsidR="004A1D50">
        <w:t xml:space="preserve"> </w:t>
      </w:r>
      <w:r>
        <w:t>support@lykke.com describing the issue at hand as thoroughly as possible including the date, type of</w:t>
      </w:r>
      <w:r w:rsidR="004A1D50">
        <w:t xml:space="preserve"> </w:t>
      </w:r>
      <w:r>
        <w:t>problem and part of the Lykke site or Lykke Services where you experienced that problem. You are</w:t>
      </w:r>
      <w:r w:rsidR="004A1D50">
        <w:t xml:space="preserve"> </w:t>
      </w:r>
      <w:r>
        <w:t>responsible for (</w:t>
      </w:r>
      <w:proofErr w:type="spellStart"/>
      <w:r>
        <w:t>i</w:t>
      </w:r>
      <w:proofErr w:type="spellEnd"/>
      <w:r>
        <w:t xml:space="preserve">) immediately notifying us of any unauthorized use of your password or Lykke </w:t>
      </w:r>
      <w:r w:rsidR="004A1D50">
        <w:t xml:space="preserve">accounts </w:t>
      </w:r>
      <w:r>
        <w:t>or</w:t>
      </w:r>
      <w:r w:rsidR="004A1D50">
        <w:t xml:space="preserve"> </w:t>
      </w:r>
      <w:r>
        <w:t xml:space="preserve">any other breach of security, and (ii) ensuring that you log out from your Lykke </w:t>
      </w:r>
      <w:r w:rsidR="004A1D50">
        <w:t xml:space="preserve">accounts </w:t>
      </w:r>
      <w:r>
        <w:t>at the end of each</w:t>
      </w:r>
      <w:r w:rsidR="004A1D50">
        <w:t xml:space="preserve"> </w:t>
      </w:r>
      <w:r>
        <w:t>session when accessing the Lykke Services.</w:t>
      </w:r>
    </w:p>
    <w:p w14:paraId="74A323ED" w14:textId="77777777" w:rsidR="00060CE7" w:rsidRPr="00060CE7" w:rsidRDefault="00060CE7" w:rsidP="00060CE7">
      <w:pPr>
        <w:numPr>
          <w:ilvl w:val="0"/>
          <w:numId w:val="1"/>
        </w:numPr>
        <w:spacing w:after="0"/>
        <w:ind w:left="851" w:hanging="494"/>
        <w:contextualSpacing/>
        <w:jc w:val="both"/>
      </w:pPr>
      <w:r>
        <w:t>We have no responsibility for any loss that you suffer as a result of failing to comply with this section or</w:t>
      </w:r>
      <w:r w:rsidR="004A1D50">
        <w:t xml:space="preserve"> </w:t>
      </w:r>
      <w:r>
        <w:t>failure to follow or act on any notices or alerts that we may send to you.</w:t>
      </w:r>
    </w:p>
    <w:p w14:paraId="31A637EE" w14:textId="77777777" w:rsidR="006E3EEA" w:rsidRDefault="006E3EEA" w:rsidP="004C5544">
      <w:pPr>
        <w:pStyle w:val="Heading1"/>
        <w:numPr>
          <w:ilvl w:val="0"/>
          <w:numId w:val="4"/>
        </w:numPr>
        <w:ind w:left="850" w:hanging="493"/>
        <w:rPr>
          <w:highlight w:val="white"/>
        </w:rPr>
      </w:pPr>
      <w:bookmarkStart w:id="25" w:name="_Toc500845680"/>
      <w:r w:rsidRPr="006E3EEA">
        <w:t xml:space="preserve">Availability </w:t>
      </w:r>
      <w:r>
        <w:t>o</w:t>
      </w:r>
      <w:r w:rsidRPr="006E3EEA">
        <w:t>f Services</w:t>
      </w:r>
      <w:bookmarkEnd w:id="25"/>
    </w:p>
    <w:p w14:paraId="50BC709D" w14:textId="77777777" w:rsidR="006E3EEA" w:rsidRDefault="006E3EEA" w:rsidP="004C5544">
      <w:pPr>
        <w:pStyle w:val="ListParagraph"/>
        <w:numPr>
          <w:ilvl w:val="1"/>
          <w:numId w:val="7"/>
        </w:numPr>
        <w:spacing w:after="0"/>
        <w:ind w:left="810" w:hanging="450"/>
        <w:jc w:val="both"/>
      </w:pPr>
      <w:proofErr w:type="spellStart"/>
      <w:r>
        <w:t>Lykke's</w:t>
      </w:r>
      <w:proofErr w:type="spellEnd"/>
      <w:r>
        <w:t xml:space="preserve"> Services are offered through a wallet on a mobile application, a web application, communication tools and an application programming interface (API). You will provide the requirements to use these instruments. Lykke is not liable for the functionality of any other systems than the ones which it provides.</w:t>
      </w:r>
    </w:p>
    <w:p w14:paraId="683917FE" w14:textId="77777777" w:rsidR="006E3EEA" w:rsidRDefault="006E3EEA" w:rsidP="004C5544">
      <w:pPr>
        <w:pStyle w:val="ListParagraph"/>
        <w:numPr>
          <w:ilvl w:val="1"/>
          <w:numId w:val="7"/>
        </w:numPr>
        <w:spacing w:after="0"/>
        <w:ind w:left="810" w:hanging="450"/>
        <w:jc w:val="both"/>
      </w:pPr>
      <w:r>
        <w:lastRenderedPageBreak/>
        <w:t>Subject to these Terms, Lykke shall use reasonable efforts to make available, operate and maintain the Lykke Services during the term of these Terms and to permit you to access and use the Lykke Services in accordance with these Terms. Lykke shall use all reasonable efforts to promptly notify you of any difficulties experienced by us or other participants with respect to their access to or the use of the Lykke Services, but only to the extent that Lykke is aware of such difficulties and reasonably determines that they are material to your access and use of the Lykke Services. Similarly, you shall notify Lykke the soonest possible in case you become aware of any material technical failures of or difficulties with the Lykke Services or upon becoming aware of any material breach (or any event which, by giving notice and/or the lapse of time, would constitute a material breach) of these Terms.</w:t>
      </w:r>
    </w:p>
    <w:p w14:paraId="715A46C2" w14:textId="77777777" w:rsidR="006E3EEA" w:rsidRDefault="006E3EEA" w:rsidP="004C5544">
      <w:pPr>
        <w:pStyle w:val="ListParagraph"/>
        <w:numPr>
          <w:ilvl w:val="1"/>
          <w:numId w:val="7"/>
        </w:numPr>
        <w:spacing w:after="0"/>
        <w:ind w:left="810" w:hanging="450"/>
        <w:jc w:val="both"/>
      </w:pPr>
      <w:r>
        <w:t xml:space="preserve">Our Services may evolve over time. This means we may apply changes, replace, or discontinue (temporarily or permanently) our Services at any time for any reasonable cause with two days’ notice or without notice in case of a Force Majeure. In this case, you may be prevented from accessing or using our Services. If, in our sole discretion, we decide to permanently discontinue our Services, we will provide you with a notice via our app, website and via e-mail. </w:t>
      </w:r>
    </w:p>
    <w:p w14:paraId="2F59785D" w14:textId="77777777" w:rsidR="006E3EEA" w:rsidRPr="006E3EEA" w:rsidRDefault="006E3EEA" w:rsidP="004C5544">
      <w:pPr>
        <w:pStyle w:val="ListParagraph"/>
        <w:numPr>
          <w:ilvl w:val="1"/>
          <w:numId w:val="7"/>
        </w:numPr>
        <w:spacing w:after="0"/>
        <w:ind w:left="810" w:hanging="450"/>
        <w:jc w:val="both"/>
        <w:rPr>
          <w:highlight w:val="white"/>
        </w:rPr>
      </w:pPr>
      <w:r>
        <w:t>You accept and acknowledge that the Lykke Services may not be accessible in every country of your residence, in particular because of regulatory requirements.</w:t>
      </w:r>
    </w:p>
    <w:p w14:paraId="166B533E" w14:textId="77777777" w:rsidR="006E3EEA" w:rsidRDefault="006E3EEA" w:rsidP="004C5544">
      <w:pPr>
        <w:pStyle w:val="Heading1"/>
        <w:numPr>
          <w:ilvl w:val="0"/>
          <w:numId w:val="4"/>
        </w:numPr>
        <w:ind w:left="850" w:hanging="493"/>
        <w:rPr>
          <w:highlight w:val="white"/>
        </w:rPr>
      </w:pPr>
      <w:bookmarkStart w:id="26" w:name="_Toc500845681"/>
      <w:r>
        <w:rPr>
          <w:highlight w:val="white"/>
        </w:rPr>
        <w:t>Force majeure</w:t>
      </w:r>
      <w:bookmarkEnd w:id="26"/>
    </w:p>
    <w:p w14:paraId="2E6521A1" w14:textId="77777777" w:rsidR="006E3EEA" w:rsidRDefault="006E3EEA" w:rsidP="006E3EEA">
      <w:pPr>
        <w:pStyle w:val="ListParagraph"/>
        <w:spacing w:after="0"/>
        <w:ind w:left="810"/>
        <w:jc w:val="both"/>
      </w:pPr>
      <w:r>
        <w:t>Majeure Event includes without limitation each of the following:</w:t>
      </w:r>
    </w:p>
    <w:p w14:paraId="78C7E87D" w14:textId="77777777" w:rsidR="006E3EEA" w:rsidRDefault="006E3EEA" w:rsidP="004C5544">
      <w:pPr>
        <w:numPr>
          <w:ilvl w:val="0"/>
          <w:numId w:val="17"/>
        </w:numPr>
        <w:spacing w:after="0"/>
        <w:ind w:left="1434" w:hanging="357"/>
        <w:contextualSpacing/>
        <w:jc w:val="both"/>
        <w:rPr>
          <w:lang w:eastAsia="de-CH"/>
        </w:rPr>
      </w:pPr>
      <w:r>
        <w:rPr>
          <w:lang w:eastAsia="de-CH"/>
        </w:rPr>
        <w:t>government</w:t>
      </w:r>
      <w:r>
        <w:t xml:space="preserve"> actions, the outbreak of war or hostilities, the threat of war, acts of terrorism, </w:t>
      </w:r>
      <w:r>
        <w:rPr>
          <w:lang w:eastAsia="de-CH"/>
        </w:rPr>
        <w:t>national emergency, riot, civil disturbance, sabotage, requisition, or any other international calamity, economic or political crisis;</w:t>
      </w:r>
    </w:p>
    <w:p w14:paraId="282EFCCC" w14:textId="77777777" w:rsidR="006E3EEA" w:rsidRDefault="006E3EEA" w:rsidP="004C5544">
      <w:pPr>
        <w:numPr>
          <w:ilvl w:val="0"/>
          <w:numId w:val="17"/>
        </w:numPr>
        <w:spacing w:after="0"/>
        <w:ind w:left="1434" w:hanging="357"/>
        <w:contextualSpacing/>
        <w:jc w:val="both"/>
        <w:rPr>
          <w:lang w:eastAsia="de-CH"/>
        </w:rPr>
      </w:pPr>
      <w:r>
        <w:rPr>
          <w:lang w:eastAsia="de-CH"/>
        </w:rPr>
        <w:t>Act of God, earthquake, tsunami, hurricane, typhoon, accident, storm, flood, fire, epidemic or other natural disaster;</w:t>
      </w:r>
    </w:p>
    <w:p w14:paraId="2DA4DB7A" w14:textId="77777777" w:rsidR="006E3EEA" w:rsidRDefault="006E3EEA" w:rsidP="004C5544">
      <w:pPr>
        <w:numPr>
          <w:ilvl w:val="0"/>
          <w:numId w:val="17"/>
        </w:numPr>
        <w:spacing w:after="0"/>
        <w:ind w:left="1434" w:hanging="357"/>
        <w:contextualSpacing/>
        <w:jc w:val="both"/>
        <w:rPr>
          <w:lang w:eastAsia="de-CH"/>
        </w:rPr>
      </w:pPr>
      <w:r>
        <w:rPr>
          <w:lang w:eastAsia="de-CH"/>
        </w:rPr>
        <w:t>labour disputes and lock-out;</w:t>
      </w:r>
    </w:p>
    <w:p w14:paraId="2884A818" w14:textId="77777777" w:rsidR="006E3EEA" w:rsidRDefault="006E3EEA" w:rsidP="004C5544">
      <w:pPr>
        <w:numPr>
          <w:ilvl w:val="0"/>
          <w:numId w:val="17"/>
        </w:numPr>
        <w:spacing w:after="0"/>
        <w:ind w:left="1434" w:hanging="357"/>
        <w:contextualSpacing/>
        <w:jc w:val="both"/>
        <w:rPr>
          <w:lang w:eastAsia="de-CH"/>
        </w:rPr>
      </w:pPr>
      <w:r>
        <w:rPr>
          <w:lang w:eastAsia="de-CH"/>
        </w:rPr>
        <w:t xml:space="preserve">breakdown, failure or malfunction of any electronic, network and communication lines (not due to the </w:t>
      </w:r>
      <w:r>
        <w:t>fault of Lykke);</w:t>
      </w:r>
      <w:r>
        <w:rPr>
          <w:lang w:eastAsia="de-CH"/>
        </w:rPr>
        <w:t xml:space="preserve"> and</w:t>
      </w:r>
    </w:p>
    <w:p w14:paraId="04317338" w14:textId="77777777" w:rsidR="006E3EEA" w:rsidRPr="006E3EEA" w:rsidRDefault="006E3EEA" w:rsidP="004C5544">
      <w:pPr>
        <w:numPr>
          <w:ilvl w:val="0"/>
          <w:numId w:val="17"/>
        </w:numPr>
        <w:spacing w:after="0"/>
        <w:ind w:left="1434" w:hanging="357"/>
        <w:contextualSpacing/>
        <w:jc w:val="both"/>
        <w:rPr>
          <w:lang w:eastAsia="de-CH"/>
        </w:rPr>
      </w:pPr>
      <w:r>
        <w:t xml:space="preserve">any event, act or circumstances not reasonably within </w:t>
      </w:r>
      <w:proofErr w:type="spellStart"/>
      <w:r>
        <w:t>Lykke’s</w:t>
      </w:r>
      <w:proofErr w:type="spellEnd"/>
      <w:r>
        <w:t xml:space="preserve"> control and the effect of that event(s) is</w:t>
      </w:r>
      <w:r>
        <w:rPr>
          <w:lang w:eastAsia="de-CH"/>
        </w:rPr>
        <w:t xml:space="preserve"> </w:t>
      </w:r>
      <w:r>
        <w:t>such that Lykke is not in a position to take any reasonable action to cure the default.</w:t>
      </w:r>
    </w:p>
    <w:p w14:paraId="781DDE4B" w14:textId="7703ACD7" w:rsidR="006E3EEA" w:rsidRDefault="006E3EEA" w:rsidP="004C5544">
      <w:pPr>
        <w:pStyle w:val="Heading1"/>
        <w:numPr>
          <w:ilvl w:val="0"/>
          <w:numId w:val="4"/>
        </w:numPr>
        <w:ind w:left="850" w:hanging="493"/>
        <w:rPr>
          <w:highlight w:val="white"/>
        </w:rPr>
      </w:pPr>
      <w:bookmarkStart w:id="27" w:name="_Toc500845682"/>
      <w:r>
        <w:rPr>
          <w:highlight w:val="white"/>
        </w:rPr>
        <w:t>Finality and irrevocability</w:t>
      </w:r>
      <w:bookmarkEnd w:id="27"/>
    </w:p>
    <w:p w14:paraId="2CE5D0DE" w14:textId="77777777" w:rsidR="006E3EEA" w:rsidRDefault="006E3EEA" w:rsidP="004C5544">
      <w:pPr>
        <w:pStyle w:val="ListParagraph"/>
        <w:numPr>
          <w:ilvl w:val="1"/>
          <w:numId w:val="8"/>
        </w:numPr>
        <w:tabs>
          <w:tab w:val="left" w:pos="7513"/>
        </w:tabs>
        <w:spacing w:after="0"/>
        <w:ind w:left="900" w:right="-45" w:hanging="540"/>
        <w:jc w:val="both"/>
      </w:pPr>
      <w:r>
        <w:t xml:space="preserve">Any transaction based on the bitcoin </w:t>
      </w:r>
      <w:proofErr w:type="spellStart"/>
      <w:r>
        <w:t>blockchain</w:t>
      </w:r>
      <w:proofErr w:type="spellEnd"/>
      <w:r>
        <w:t xml:space="preserve"> is irrevocable and final as soon as the commitment transactions have been signed and exchanged.</w:t>
      </w:r>
    </w:p>
    <w:p w14:paraId="078AA49A" w14:textId="77777777" w:rsidR="006E3EEA" w:rsidRPr="006E3EEA" w:rsidRDefault="006E3EEA" w:rsidP="004C5544">
      <w:pPr>
        <w:pStyle w:val="ListParagraph"/>
        <w:numPr>
          <w:ilvl w:val="1"/>
          <w:numId w:val="8"/>
        </w:numPr>
        <w:tabs>
          <w:tab w:val="left" w:pos="7513"/>
        </w:tabs>
        <w:spacing w:after="0"/>
        <w:ind w:left="900" w:right="-45" w:hanging="540"/>
        <w:jc w:val="both"/>
      </w:pPr>
      <w:r>
        <w:t xml:space="preserve">Any transaction based on the </w:t>
      </w:r>
      <w:proofErr w:type="spellStart"/>
      <w:r>
        <w:t>ethereum</w:t>
      </w:r>
      <w:proofErr w:type="spellEnd"/>
      <w:r>
        <w:t xml:space="preserve"> </w:t>
      </w:r>
      <w:proofErr w:type="spellStart"/>
      <w:r>
        <w:t>blockchain</w:t>
      </w:r>
      <w:proofErr w:type="spellEnd"/>
      <w:r>
        <w:t xml:space="preserve"> is irrevocable and final as soon as it is settled on the </w:t>
      </w:r>
      <w:proofErr w:type="spellStart"/>
      <w:r>
        <w:t>blockchain</w:t>
      </w:r>
      <w:proofErr w:type="spellEnd"/>
      <w:r>
        <w:t>.</w:t>
      </w:r>
    </w:p>
    <w:p w14:paraId="6CD95427" w14:textId="77777777" w:rsidR="007C0220" w:rsidRDefault="007C0220" w:rsidP="004C5544">
      <w:pPr>
        <w:pStyle w:val="Heading1"/>
        <w:numPr>
          <w:ilvl w:val="0"/>
          <w:numId w:val="4"/>
        </w:numPr>
        <w:ind w:left="850" w:hanging="493"/>
        <w:rPr>
          <w:highlight w:val="white"/>
        </w:rPr>
      </w:pPr>
      <w:bookmarkStart w:id="28" w:name="_Toc500845683"/>
      <w:r>
        <w:rPr>
          <w:highlight w:val="white"/>
        </w:rPr>
        <w:t>Cancellation</w:t>
      </w:r>
      <w:bookmarkEnd w:id="28"/>
    </w:p>
    <w:p w14:paraId="687E3C73" w14:textId="77777777" w:rsidR="007C0220" w:rsidRDefault="007C0220" w:rsidP="004C5544">
      <w:pPr>
        <w:pStyle w:val="ListParagraph"/>
        <w:numPr>
          <w:ilvl w:val="1"/>
          <w:numId w:val="9"/>
        </w:numPr>
        <w:tabs>
          <w:tab w:val="left" w:pos="1080"/>
          <w:tab w:val="left" w:pos="7513"/>
        </w:tabs>
        <w:spacing w:after="0"/>
        <w:ind w:left="900" w:right="-45" w:hanging="540"/>
        <w:jc w:val="both"/>
      </w:pPr>
      <w:r>
        <w:t>Lykke shall, in its discretion, elect to avoid any transaction rendering the transaction void ab initio where:</w:t>
      </w:r>
    </w:p>
    <w:p w14:paraId="4DE1F15A" w14:textId="77777777" w:rsidR="007C0220" w:rsidRDefault="007C0220" w:rsidP="004C5544">
      <w:pPr>
        <w:numPr>
          <w:ilvl w:val="0"/>
          <w:numId w:val="18"/>
        </w:numPr>
        <w:spacing w:after="0"/>
        <w:ind w:left="1434" w:hanging="357"/>
        <w:contextualSpacing/>
        <w:jc w:val="both"/>
        <w:rPr>
          <w:lang w:eastAsia="de-CH"/>
        </w:rPr>
      </w:pPr>
      <w:r>
        <w:rPr>
          <w:lang w:eastAsia="de-CH"/>
        </w:rPr>
        <w:lastRenderedPageBreak/>
        <w:t>your admission as participant has been suspended by Lykke;</w:t>
      </w:r>
    </w:p>
    <w:p w14:paraId="6FF4E0E9" w14:textId="77777777" w:rsidR="007C0220" w:rsidRDefault="007C0220" w:rsidP="004C5544">
      <w:pPr>
        <w:numPr>
          <w:ilvl w:val="0"/>
          <w:numId w:val="18"/>
        </w:numPr>
        <w:spacing w:after="0"/>
        <w:ind w:left="1434" w:hanging="357"/>
        <w:contextualSpacing/>
        <w:jc w:val="both"/>
        <w:rPr>
          <w:lang w:eastAsia="de-CH"/>
        </w:rPr>
      </w:pPr>
      <w:r>
        <w:rPr>
          <w:lang w:eastAsia="de-CH"/>
        </w:rPr>
        <w:t>the listing of the Products in respect of which a transaction is instructed has been suspended or cancelled;</w:t>
      </w:r>
    </w:p>
    <w:p w14:paraId="206534F8" w14:textId="7F399486" w:rsidR="007C0220" w:rsidRDefault="007C0220" w:rsidP="004C5544">
      <w:pPr>
        <w:numPr>
          <w:ilvl w:val="0"/>
          <w:numId w:val="18"/>
        </w:numPr>
        <w:spacing w:after="0"/>
        <w:ind w:left="1434" w:hanging="357"/>
        <w:contextualSpacing/>
        <w:jc w:val="both"/>
        <w:rPr>
          <w:lang w:eastAsia="de-CH"/>
        </w:rPr>
      </w:pPr>
      <w:r>
        <w:rPr>
          <w:lang w:eastAsia="de-CH"/>
        </w:rPr>
        <w:t xml:space="preserve">you are in Default (see section </w:t>
      </w:r>
      <w:r w:rsidR="00E7238C">
        <w:rPr>
          <w:lang w:eastAsia="de-CH"/>
        </w:rPr>
        <w:fldChar w:fldCharType="begin"/>
      </w:r>
      <w:r w:rsidR="00E7238C">
        <w:rPr>
          <w:lang w:eastAsia="de-CH"/>
        </w:rPr>
        <w:instrText xml:space="preserve"> REF _Ref495588174 \r \h </w:instrText>
      </w:r>
      <w:r w:rsidR="00E7238C">
        <w:rPr>
          <w:lang w:eastAsia="de-CH"/>
        </w:rPr>
      </w:r>
      <w:r w:rsidR="00E7238C">
        <w:rPr>
          <w:lang w:eastAsia="de-CH"/>
        </w:rPr>
        <w:fldChar w:fldCharType="separate"/>
      </w:r>
      <w:r w:rsidR="00E7238C">
        <w:rPr>
          <w:lang w:eastAsia="de-CH"/>
        </w:rPr>
        <w:t>15</w:t>
      </w:r>
      <w:r w:rsidR="00E7238C">
        <w:rPr>
          <w:lang w:eastAsia="de-CH"/>
        </w:rPr>
        <w:fldChar w:fldCharType="end"/>
      </w:r>
      <w:r>
        <w:rPr>
          <w:lang w:eastAsia="de-CH"/>
        </w:rPr>
        <w:t>);</w:t>
      </w:r>
    </w:p>
    <w:p w14:paraId="65ADDE57" w14:textId="77777777" w:rsidR="007C0220" w:rsidRDefault="007C0220" w:rsidP="004C5544">
      <w:pPr>
        <w:numPr>
          <w:ilvl w:val="0"/>
          <w:numId w:val="18"/>
        </w:numPr>
        <w:spacing w:after="0"/>
        <w:ind w:left="1434" w:hanging="357"/>
        <w:contextualSpacing/>
        <w:jc w:val="both"/>
        <w:rPr>
          <w:lang w:eastAsia="de-CH"/>
        </w:rPr>
      </w:pPr>
      <w:r>
        <w:rPr>
          <w:lang w:eastAsia="de-CH"/>
        </w:rPr>
        <w:t>Lykke determines at its discretion that incomplete or conflicting details have been submitted by you, or any third parties in relation to a transaction;</w:t>
      </w:r>
    </w:p>
    <w:p w14:paraId="5A379E0C" w14:textId="77777777" w:rsidR="007C0220" w:rsidRDefault="007C0220" w:rsidP="004C5544">
      <w:pPr>
        <w:numPr>
          <w:ilvl w:val="0"/>
          <w:numId w:val="18"/>
        </w:numPr>
        <w:spacing w:after="0"/>
        <w:ind w:left="1434" w:hanging="357"/>
        <w:contextualSpacing/>
        <w:jc w:val="both"/>
        <w:rPr>
          <w:lang w:eastAsia="de-CH"/>
        </w:rPr>
      </w:pPr>
      <w:r>
        <w:rPr>
          <w:lang w:eastAsia="de-CH"/>
        </w:rPr>
        <w:t>the transaction results or appears to result from a communication or information technology error or problem;</w:t>
      </w:r>
    </w:p>
    <w:p w14:paraId="22B72886" w14:textId="77777777" w:rsidR="007C0220" w:rsidRDefault="007C0220" w:rsidP="004C5544">
      <w:pPr>
        <w:numPr>
          <w:ilvl w:val="0"/>
          <w:numId w:val="18"/>
        </w:numPr>
        <w:spacing w:after="0"/>
        <w:ind w:left="1434" w:hanging="357"/>
        <w:contextualSpacing/>
        <w:jc w:val="both"/>
        <w:rPr>
          <w:lang w:eastAsia="de-CH"/>
        </w:rPr>
      </w:pPr>
      <w:r>
        <w:rPr>
          <w:lang w:eastAsia="de-CH"/>
        </w:rPr>
        <w:t>the transaction is or appears in the sole discretion of Lykke to be tainted by or connected with fraud,</w:t>
      </w:r>
    </w:p>
    <w:p w14:paraId="679A6150" w14:textId="77777777" w:rsidR="007C0220" w:rsidRDefault="007C0220" w:rsidP="004C5544">
      <w:pPr>
        <w:numPr>
          <w:ilvl w:val="0"/>
          <w:numId w:val="18"/>
        </w:numPr>
        <w:spacing w:after="0"/>
        <w:ind w:left="1434" w:hanging="357"/>
        <w:contextualSpacing/>
        <w:jc w:val="both"/>
      </w:pPr>
      <w:r>
        <w:rPr>
          <w:lang w:eastAsia="de-CH"/>
        </w:rPr>
        <w:t>illegality, insi</w:t>
      </w:r>
      <w:r>
        <w:t>der dealing, market abuse, money laundering or any other breach of applicable laws and regulations or contractual arrangements;</w:t>
      </w:r>
    </w:p>
    <w:p w14:paraId="28942297" w14:textId="77777777" w:rsidR="007C0220" w:rsidRDefault="007C0220" w:rsidP="004C5544">
      <w:pPr>
        <w:numPr>
          <w:ilvl w:val="0"/>
          <w:numId w:val="18"/>
        </w:numPr>
        <w:spacing w:after="0"/>
        <w:ind w:left="1434" w:hanging="357"/>
        <w:contextualSpacing/>
        <w:jc w:val="both"/>
      </w:pPr>
      <w:r>
        <w:t xml:space="preserve">the </w:t>
      </w:r>
      <w:r>
        <w:rPr>
          <w:lang w:eastAsia="de-CH"/>
        </w:rPr>
        <w:t>transaction</w:t>
      </w:r>
      <w:r>
        <w:t xml:space="preserve"> is or appears to be a result of an event of Force Majeure;</w:t>
      </w:r>
    </w:p>
    <w:p w14:paraId="55FFBD3E" w14:textId="77777777" w:rsidR="007C0220" w:rsidRDefault="007C0220" w:rsidP="004C5544">
      <w:pPr>
        <w:numPr>
          <w:ilvl w:val="0"/>
          <w:numId w:val="18"/>
        </w:numPr>
        <w:spacing w:after="0"/>
        <w:ind w:left="1434" w:hanging="357"/>
        <w:contextualSpacing/>
        <w:jc w:val="both"/>
      </w:pPr>
      <w:r>
        <w:rPr>
          <w:lang w:eastAsia="de-CH"/>
        </w:rPr>
        <w:t>the</w:t>
      </w:r>
      <w:r>
        <w:t xml:space="preserve"> transaction is one which any governmental authority, requires or requests that Lykke treat as void</w:t>
      </w:r>
      <w:r w:rsidR="002E32D3">
        <w:t xml:space="preserve"> </w:t>
      </w:r>
      <w:r>
        <w:t>and Lykke considers, in its discretion, that compliance with such a request would be appropriate.</w:t>
      </w:r>
    </w:p>
    <w:p w14:paraId="4F0BCAD0" w14:textId="77777777" w:rsidR="002E32D3" w:rsidRDefault="007C0220" w:rsidP="004C5544">
      <w:pPr>
        <w:pStyle w:val="ListParagraph"/>
        <w:numPr>
          <w:ilvl w:val="1"/>
          <w:numId w:val="9"/>
        </w:numPr>
        <w:tabs>
          <w:tab w:val="left" w:pos="1080"/>
          <w:tab w:val="left" w:pos="7513"/>
        </w:tabs>
        <w:spacing w:after="0"/>
        <w:ind w:left="900" w:right="-45" w:hanging="540"/>
        <w:jc w:val="both"/>
      </w:pPr>
      <w:r>
        <w:t xml:space="preserve">Moreover the terms of a transaction executed on the </w:t>
      </w:r>
      <w:r w:rsidR="002E32D3">
        <w:t>Lykke trading venue</w:t>
      </w:r>
      <w:r>
        <w:t xml:space="preserve"> consists a </w:t>
      </w:r>
      <w:r w:rsidR="002E32D3">
        <w:t>'</w:t>
      </w:r>
      <w:proofErr w:type="spellStart"/>
      <w:r>
        <w:t>mistrade</w:t>
      </w:r>
      <w:proofErr w:type="spellEnd"/>
      <w:r w:rsidR="002E32D3">
        <w:t>'</w:t>
      </w:r>
      <w:r>
        <w:t xml:space="preserve"> when there is an obvious</w:t>
      </w:r>
      <w:r w:rsidR="002E32D3">
        <w:t xml:space="preserve"> </w:t>
      </w:r>
      <w:r>
        <w:t>error in any term, such as price, number of shares or other unit of trading, or identification of the security. A</w:t>
      </w:r>
      <w:r w:rsidR="002E32D3">
        <w:t xml:space="preserve"> </w:t>
      </w:r>
      <w:r>
        <w:t xml:space="preserve">transaction made as a </w:t>
      </w:r>
      <w:proofErr w:type="spellStart"/>
      <w:r>
        <w:t>mistrade</w:t>
      </w:r>
      <w:proofErr w:type="spellEnd"/>
      <w:r>
        <w:t xml:space="preserve"> may be cancelled by both parties or determined by</w:t>
      </w:r>
      <w:r w:rsidR="002E32D3">
        <w:t xml:space="preserve"> Lykke</w:t>
      </w:r>
      <w:r>
        <w:t>. If a participant</w:t>
      </w:r>
      <w:r w:rsidR="002E32D3">
        <w:t xml:space="preserve"> </w:t>
      </w:r>
      <w:r>
        <w:t xml:space="preserve">or Lykke submitted erroneously an order to </w:t>
      </w:r>
      <w:r w:rsidR="002E32D3">
        <w:t xml:space="preserve">Lykke </w:t>
      </w:r>
      <w:r>
        <w:t xml:space="preserve">which is a </w:t>
      </w:r>
      <w:proofErr w:type="spellStart"/>
      <w:r>
        <w:t>mistrade</w:t>
      </w:r>
      <w:proofErr w:type="spellEnd"/>
      <w:r>
        <w:t>, each of them may request that</w:t>
      </w:r>
      <w:r w:rsidR="002E32D3">
        <w:t xml:space="preserve"> Lykke </w:t>
      </w:r>
      <w:r>
        <w:t>review the transaction under</w:t>
      </w:r>
      <w:r w:rsidR="002E32D3">
        <w:t xml:space="preserve"> the applicable terms</w:t>
      </w:r>
      <w:r>
        <w:t>.</w:t>
      </w:r>
      <w:r w:rsidR="002E32D3">
        <w:t xml:space="preserve"> Lykke</w:t>
      </w:r>
      <w:r>
        <w:t xml:space="preserve"> shall review the transaction</w:t>
      </w:r>
      <w:r w:rsidR="002E32D3">
        <w:t xml:space="preserve"> </w:t>
      </w:r>
      <w:r>
        <w:t>under dispute and determine whether it is clearly erroneous, with a view toward maintaining a fair and</w:t>
      </w:r>
      <w:r w:rsidR="002E32D3">
        <w:t xml:space="preserve"> </w:t>
      </w:r>
      <w:r>
        <w:t>orderly market and the protection of investors and the public interest.</w:t>
      </w:r>
    </w:p>
    <w:p w14:paraId="12707EDB" w14:textId="77777777" w:rsidR="007C0220" w:rsidRPr="002E32D3" w:rsidRDefault="007C0220" w:rsidP="004C5544">
      <w:pPr>
        <w:pStyle w:val="ListParagraph"/>
        <w:numPr>
          <w:ilvl w:val="1"/>
          <w:numId w:val="9"/>
        </w:numPr>
        <w:tabs>
          <w:tab w:val="left" w:pos="1080"/>
          <w:tab w:val="left" w:pos="7513"/>
        </w:tabs>
        <w:spacing w:after="0"/>
        <w:ind w:left="900" w:right="-45" w:hanging="540"/>
        <w:jc w:val="both"/>
      </w:pPr>
      <w:r>
        <w:t>Lykke shall not incur any liability as a result of losses sustained by you by reason of such cancellation.</w:t>
      </w:r>
    </w:p>
    <w:p w14:paraId="00BF639D" w14:textId="77777777" w:rsidR="002E32D3" w:rsidRDefault="002E32D3" w:rsidP="004C5544">
      <w:pPr>
        <w:pStyle w:val="Heading1"/>
        <w:numPr>
          <w:ilvl w:val="0"/>
          <w:numId w:val="4"/>
        </w:numPr>
        <w:ind w:left="850" w:hanging="493"/>
        <w:rPr>
          <w:highlight w:val="white"/>
        </w:rPr>
      </w:pPr>
      <w:bookmarkStart w:id="29" w:name="_Toc500845684"/>
      <w:r>
        <w:rPr>
          <w:highlight w:val="white"/>
        </w:rPr>
        <w:t>Risks and price volatility</w:t>
      </w:r>
      <w:bookmarkEnd w:id="29"/>
    </w:p>
    <w:p w14:paraId="495D3F86" w14:textId="5F03DF1A" w:rsidR="002E32D3" w:rsidRDefault="002E32D3" w:rsidP="004C5544">
      <w:pPr>
        <w:pStyle w:val="ListParagraph"/>
        <w:numPr>
          <w:ilvl w:val="1"/>
          <w:numId w:val="10"/>
        </w:numPr>
        <w:tabs>
          <w:tab w:val="left" w:pos="1134"/>
        </w:tabs>
        <w:spacing w:after="0"/>
        <w:ind w:right="-45"/>
        <w:jc w:val="both"/>
      </w:pPr>
      <w:r>
        <w:t>You understand and accept the risks in connection with trading of the Products on Lykke and using the Services as set forth above and hereinafter. In particular, but not limited to, you understand the inherent risks listed hereinafter:</w:t>
      </w:r>
    </w:p>
    <w:p w14:paraId="195AC815" w14:textId="77777777" w:rsidR="002E32D3" w:rsidRDefault="002E32D3" w:rsidP="004C5544">
      <w:pPr>
        <w:numPr>
          <w:ilvl w:val="0"/>
          <w:numId w:val="19"/>
        </w:numPr>
        <w:spacing w:after="0"/>
        <w:ind w:left="1434" w:hanging="357"/>
        <w:contextualSpacing/>
        <w:jc w:val="both"/>
      </w:pPr>
      <w:r>
        <w:t xml:space="preserve">Risk of </w:t>
      </w:r>
      <w:r>
        <w:rPr>
          <w:lang w:eastAsia="de-CH"/>
        </w:rPr>
        <w:t>software</w:t>
      </w:r>
      <w:r>
        <w:t xml:space="preserve"> weaknesses: You understand and accept that the underlying software application and software platform (i.e. the bitcoin and </w:t>
      </w:r>
      <w:proofErr w:type="spellStart"/>
      <w:r>
        <w:t>ethereum</w:t>
      </w:r>
      <w:proofErr w:type="spellEnd"/>
      <w:r>
        <w:t xml:space="preserve"> </w:t>
      </w:r>
      <w:proofErr w:type="spellStart"/>
      <w:r>
        <w:t>blockchain</w:t>
      </w:r>
      <w:proofErr w:type="spellEnd"/>
      <w:r>
        <w:t xml:space="preserve">) is still in an early development stage and unproven, why there is no warranty that the Services will be uninterrupted or error-free and why there is an inherent risk that the software could </w:t>
      </w:r>
      <w:r>
        <w:rPr>
          <w:lang w:eastAsia="de-CH"/>
        </w:rPr>
        <w:t>contain</w:t>
      </w:r>
      <w:r>
        <w:t xml:space="preserve"> weaknesses, vulnerabilities or bugs causing, inter alia, the complete loss of Products.</w:t>
      </w:r>
    </w:p>
    <w:p w14:paraId="4ABA88BF" w14:textId="77777777" w:rsidR="003737AB" w:rsidRDefault="002E32D3" w:rsidP="004C5544">
      <w:pPr>
        <w:numPr>
          <w:ilvl w:val="0"/>
          <w:numId w:val="19"/>
        </w:numPr>
        <w:spacing w:after="0"/>
        <w:ind w:left="1434" w:hanging="357"/>
        <w:contextualSpacing/>
        <w:jc w:val="both"/>
      </w:pPr>
      <w:r>
        <w:t xml:space="preserve">Regulatory risk: You understand and accept that the </w:t>
      </w:r>
      <w:proofErr w:type="spellStart"/>
      <w:r>
        <w:t>blockchain</w:t>
      </w:r>
      <w:proofErr w:type="spellEnd"/>
      <w:r>
        <w:t xml:space="preserve"> technology allows new forms of interaction and that it is possible that certain jurisdictions will apply existing regulations on, or introduce new regulations addressing, </w:t>
      </w:r>
      <w:proofErr w:type="spellStart"/>
      <w:r>
        <w:t>blockchain</w:t>
      </w:r>
      <w:proofErr w:type="spellEnd"/>
      <w:r>
        <w:t xml:space="preserve"> technology based applications, which may be contrary to the current setup of Lykke and which may, inter alia, result in substantial modifications</w:t>
      </w:r>
      <w:r w:rsidR="003737AB">
        <w:t xml:space="preserve"> </w:t>
      </w:r>
      <w:r>
        <w:t>of the Lykke Services, including its termination.</w:t>
      </w:r>
      <w:r w:rsidR="003737AB">
        <w:t xml:space="preserve"> </w:t>
      </w:r>
    </w:p>
    <w:p w14:paraId="711CED49" w14:textId="77777777" w:rsidR="003737AB" w:rsidRDefault="002E32D3" w:rsidP="004C5544">
      <w:pPr>
        <w:numPr>
          <w:ilvl w:val="0"/>
          <w:numId w:val="19"/>
        </w:numPr>
        <w:spacing w:after="0"/>
        <w:ind w:left="1434" w:hanging="357"/>
        <w:contextualSpacing/>
        <w:jc w:val="both"/>
      </w:pPr>
      <w:r>
        <w:lastRenderedPageBreak/>
        <w:t>Risk of loss of private key: Lykke can only be accessed by using the Lykke Trading Wallet with a</w:t>
      </w:r>
      <w:r w:rsidR="003737AB">
        <w:t xml:space="preserve"> </w:t>
      </w:r>
      <w:r>
        <w:t>combination of your Lykke Trading Wallet information (address), private key and password. The</w:t>
      </w:r>
      <w:r w:rsidR="003737AB">
        <w:t xml:space="preserve"> </w:t>
      </w:r>
      <w:r>
        <w:t>private key is encrypted with a password. You understand and accept that if your private key file or</w:t>
      </w:r>
      <w:r w:rsidR="003737AB">
        <w:t xml:space="preserve"> </w:t>
      </w:r>
      <w:r>
        <w:t>password respectively got lost or stolen, the obtained Products associated with your Lykke Trading</w:t>
      </w:r>
      <w:r w:rsidR="003737AB">
        <w:t xml:space="preserve"> </w:t>
      </w:r>
      <w:r>
        <w:t>Wallet (address) or password will be unrecoverable and will be permanently lost.</w:t>
      </w:r>
      <w:r w:rsidR="003737AB">
        <w:t xml:space="preserve"> </w:t>
      </w:r>
    </w:p>
    <w:p w14:paraId="7DC80AEB" w14:textId="77777777" w:rsidR="003737AB" w:rsidRDefault="003737AB" w:rsidP="004C5544">
      <w:pPr>
        <w:numPr>
          <w:ilvl w:val="0"/>
          <w:numId w:val="19"/>
        </w:numPr>
        <w:spacing w:after="0"/>
        <w:ind w:left="1434" w:hanging="357"/>
        <w:contextualSpacing/>
        <w:jc w:val="both"/>
      </w:pPr>
      <w:r>
        <w:t>R</w:t>
      </w:r>
      <w:r w:rsidR="002E32D3">
        <w:t>isk of theft: You understand and accept that the underlying software application and software</w:t>
      </w:r>
      <w:r>
        <w:t xml:space="preserve"> </w:t>
      </w:r>
      <w:r w:rsidR="002E32D3">
        <w:t xml:space="preserve">platform (i.e. the bitcoin and </w:t>
      </w:r>
      <w:proofErr w:type="spellStart"/>
      <w:r w:rsidR="002E32D3">
        <w:t>ethereum</w:t>
      </w:r>
      <w:proofErr w:type="spellEnd"/>
      <w:r w:rsidR="002E32D3">
        <w:t xml:space="preserve"> </w:t>
      </w:r>
      <w:proofErr w:type="spellStart"/>
      <w:r w:rsidR="002E32D3">
        <w:t>blockchain</w:t>
      </w:r>
      <w:proofErr w:type="spellEnd"/>
      <w:r w:rsidR="002E32D3">
        <w:t>) may be exposed to attacks by hackers or other</w:t>
      </w:r>
      <w:r>
        <w:t xml:space="preserve"> </w:t>
      </w:r>
      <w:r w:rsidR="002E32D3">
        <w:t>individuals that could result in theft or loss of the Products.</w:t>
      </w:r>
    </w:p>
    <w:p w14:paraId="7E57CDE2" w14:textId="77777777" w:rsidR="002E32D3" w:rsidRDefault="002E32D3" w:rsidP="004C5544">
      <w:pPr>
        <w:numPr>
          <w:ilvl w:val="0"/>
          <w:numId w:val="19"/>
        </w:numPr>
        <w:spacing w:after="0"/>
        <w:ind w:left="1434" w:hanging="357"/>
        <w:contextualSpacing/>
        <w:jc w:val="both"/>
      </w:pPr>
      <w:r>
        <w:t xml:space="preserve">Risk of mining attacks: You understand and accept that the </w:t>
      </w:r>
      <w:proofErr w:type="spellStart"/>
      <w:r>
        <w:t>blockchain</w:t>
      </w:r>
      <w:proofErr w:type="spellEnd"/>
      <w:r>
        <w:t xml:space="preserve"> used for by Lykke is</w:t>
      </w:r>
      <w:r w:rsidR="003737AB">
        <w:t xml:space="preserve"> </w:t>
      </w:r>
      <w:r>
        <w:t>susceptible to mining attacks, including but not limited to double-spend attacks, majority mining</w:t>
      </w:r>
      <w:r w:rsidR="003737AB">
        <w:t xml:space="preserve"> </w:t>
      </w:r>
      <w:r>
        <w:t>power attacks, “selfish-mining” attacks, and race condition attacks. Any successful attacks present</w:t>
      </w:r>
      <w:r w:rsidR="003737AB">
        <w:t xml:space="preserve"> </w:t>
      </w:r>
      <w:r>
        <w:t>a risk to the Lykke Services.</w:t>
      </w:r>
    </w:p>
    <w:p w14:paraId="09824254" w14:textId="77777777" w:rsidR="002E32D3" w:rsidRPr="003737AB" w:rsidRDefault="002E32D3" w:rsidP="004C5544">
      <w:pPr>
        <w:pStyle w:val="ListParagraph"/>
        <w:numPr>
          <w:ilvl w:val="1"/>
          <w:numId w:val="10"/>
        </w:numPr>
        <w:tabs>
          <w:tab w:val="left" w:pos="1134"/>
        </w:tabs>
        <w:spacing w:after="0"/>
        <w:ind w:right="-45"/>
        <w:jc w:val="both"/>
        <w:rPr>
          <w:highlight w:val="white"/>
        </w:rPr>
      </w:pPr>
      <w:r>
        <w:t>Lykke cannot and does not guarantee that the transactions in Products will be profitable. You acknowledge</w:t>
      </w:r>
      <w:r w:rsidR="003737AB">
        <w:t xml:space="preserve"> </w:t>
      </w:r>
      <w:r>
        <w:t>and agree that the transactions in Products may be highly volatile (i.e. high volatility may occur during</w:t>
      </w:r>
      <w:r w:rsidR="003737AB">
        <w:t xml:space="preserve"> </w:t>
      </w:r>
      <w:r>
        <w:t>important news events, economic surprises, unusual social events etc.) and that buying and selling</w:t>
      </w:r>
      <w:r w:rsidR="003737AB">
        <w:t xml:space="preserve"> </w:t>
      </w:r>
      <w:r>
        <w:t>Products involves the risk of acquiring rights against an issuer who might not be creditworthy.</w:t>
      </w:r>
    </w:p>
    <w:p w14:paraId="6537414B" w14:textId="77777777" w:rsidR="00B64219" w:rsidRDefault="00B64219" w:rsidP="004C5544">
      <w:pPr>
        <w:pStyle w:val="Heading1"/>
        <w:numPr>
          <w:ilvl w:val="0"/>
          <w:numId w:val="4"/>
        </w:numPr>
        <w:ind w:left="850" w:hanging="493"/>
      </w:pPr>
      <w:bookmarkStart w:id="30" w:name="_Toc500845685"/>
      <w:r w:rsidRPr="00B64219">
        <w:t>Public and private key, custody</w:t>
      </w:r>
      <w:bookmarkEnd w:id="30"/>
    </w:p>
    <w:p w14:paraId="74DEA7CC" w14:textId="77777777" w:rsidR="00796ACF" w:rsidRDefault="00796ACF" w:rsidP="004C5544">
      <w:pPr>
        <w:pStyle w:val="ListParagraph"/>
        <w:numPr>
          <w:ilvl w:val="1"/>
          <w:numId w:val="11"/>
        </w:numPr>
        <w:tabs>
          <w:tab w:val="left" w:pos="1134"/>
        </w:tabs>
        <w:spacing w:after="0"/>
        <w:ind w:left="900" w:right="-45" w:hanging="540"/>
        <w:jc w:val="both"/>
      </w:pPr>
      <w:r>
        <w:t xml:space="preserve">When you create a Lykke Trading Wallet, the Services generate and store an encrypted digital private and public key pair that you may use to send buy or sell orders in Products. The public key generated by the Services works as your Lykke Trading Wallet address, and may be shared with the network and with others to complete the Products’ transactions. The private key uniquely matches the Lykke Trading Wallet address and must be used in conjunction with the Lykke Trading Wallet address to authorize the transfer of Products from or to that Lykke Trading Wallet address. </w:t>
      </w:r>
    </w:p>
    <w:p w14:paraId="6BBA5B0F" w14:textId="6255EF46" w:rsidR="00796ACF" w:rsidRDefault="00796ACF" w:rsidP="004C5544">
      <w:pPr>
        <w:pStyle w:val="ListParagraph"/>
        <w:numPr>
          <w:ilvl w:val="1"/>
          <w:numId w:val="11"/>
        </w:numPr>
        <w:tabs>
          <w:tab w:val="left" w:pos="1134"/>
        </w:tabs>
        <w:spacing w:after="0"/>
        <w:ind w:left="900" w:right="-45" w:hanging="540"/>
        <w:jc w:val="both"/>
        <w:rPr>
          <w:lang w:eastAsia="de-CH"/>
        </w:rPr>
      </w:pPr>
      <w:r>
        <w:t>The private key is stored on the secured area of your mobile phone encrypted by the password. The private key is also stored as SHA-265 encrypted string at Lykke cloud infrastructure, so that you may use multiple devices or recover Lykke Trading Wallet on another device in case your device is lost or stolen. The private key is encrypted by your password. The password may be temporarily stored encrypted by PIN/</w:t>
      </w:r>
      <w:proofErr w:type="spellStart"/>
      <w:r>
        <w:t>TouchID</w:t>
      </w:r>
      <w:proofErr w:type="spellEnd"/>
      <w:r>
        <w:t xml:space="preserve"> </w:t>
      </w:r>
      <w:r>
        <w:rPr>
          <w:lang w:eastAsia="de-CH"/>
        </w:rPr>
        <w:t>during the opened session. When the session closes due to logging out, or inactivity timeout, or the application is reinstalled, or by demand of the user, or by the action of the Lykke compliance service, you have to login again using your password. The password cannot be recovered. In case you forget your password, you will need to wait until the lock period is over in order to refund your Products. Please refer to the Privacy Policy for further details.</w:t>
      </w:r>
    </w:p>
    <w:p w14:paraId="67443600" w14:textId="77777777" w:rsidR="00796ACF" w:rsidRDefault="00796ACF" w:rsidP="004C5544">
      <w:pPr>
        <w:pStyle w:val="ListParagraph"/>
        <w:numPr>
          <w:ilvl w:val="1"/>
          <w:numId w:val="11"/>
        </w:numPr>
        <w:tabs>
          <w:tab w:val="left" w:pos="1134"/>
        </w:tabs>
        <w:spacing w:after="0"/>
        <w:ind w:left="900" w:right="-45" w:hanging="540"/>
        <w:jc w:val="both"/>
        <w:rPr>
          <w:lang w:eastAsia="de-CH"/>
        </w:rPr>
      </w:pPr>
      <w:r>
        <w:rPr>
          <w:lang w:eastAsia="de-CH"/>
        </w:rPr>
        <w:t xml:space="preserve">Lykke does not obtain nor benefit of any legal or beneficial right, title or interest in the Products that you store in your Lykke Trading Wallet. The Lykke Trading Wallet is assigned to a 2-of-2 </w:t>
      </w:r>
      <w:proofErr w:type="spellStart"/>
      <w:r>
        <w:rPr>
          <w:lang w:eastAsia="de-CH"/>
        </w:rPr>
        <w:t>multisignature</w:t>
      </w:r>
      <w:proofErr w:type="spellEnd"/>
      <w:r>
        <w:rPr>
          <w:lang w:eastAsia="de-CH"/>
        </w:rPr>
        <w:t xml:space="preserve"> address: one signature (private key) is controlled by you and the second signature (private key) is controlled by Lykke. That means that two private keys are needed to buy or sell Products, both yours and </w:t>
      </w:r>
      <w:proofErr w:type="spellStart"/>
      <w:r>
        <w:rPr>
          <w:lang w:eastAsia="de-CH"/>
        </w:rPr>
        <w:t>Lykke's</w:t>
      </w:r>
      <w:proofErr w:type="spellEnd"/>
      <w:r>
        <w:rPr>
          <w:lang w:eastAsia="de-CH"/>
        </w:rPr>
        <w:t>. Lykke cannot spend your Products without asking for your signature even if Lykke was corrupt or damaged.</w:t>
      </w:r>
    </w:p>
    <w:p w14:paraId="7A931B10" w14:textId="77777777" w:rsidR="00796ACF" w:rsidRDefault="00796ACF" w:rsidP="004C5544">
      <w:pPr>
        <w:pStyle w:val="ListParagraph"/>
        <w:numPr>
          <w:ilvl w:val="1"/>
          <w:numId w:val="11"/>
        </w:numPr>
        <w:tabs>
          <w:tab w:val="left" w:pos="1134"/>
        </w:tabs>
        <w:spacing w:after="0"/>
        <w:ind w:left="900" w:right="-45" w:hanging="540"/>
        <w:jc w:val="both"/>
        <w:rPr>
          <w:lang w:eastAsia="de-CH"/>
        </w:rPr>
      </w:pPr>
      <w:r>
        <w:rPr>
          <w:lang w:eastAsia="de-CH"/>
        </w:rPr>
        <w:lastRenderedPageBreak/>
        <w:t xml:space="preserve">You need to make sure that your Products are properly backed up and protected from theft. However, If your private key was stolen, the thief cannot steal the Products without having </w:t>
      </w:r>
      <w:proofErr w:type="spellStart"/>
      <w:r>
        <w:rPr>
          <w:lang w:eastAsia="de-CH"/>
        </w:rPr>
        <w:t>Lykke's</w:t>
      </w:r>
      <w:proofErr w:type="spellEnd"/>
      <w:r>
        <w:rPr>
          <w:lang w:eastAsia="de-CH"/>
        </w:rPr>
        <w:t xml:space="preserve"> private key.</w:t>
      </w:r>
    </w:p>
    <w:p w14:paraId="11A842B6" w14:textId="2F12AD67" w:rsidR="00796ACF" w:rsidRDefault="00796ACF" w:rsidP="004C5544">
      <w:pPr>
        <w:pStyle w:val="ListParagraph"/>
        <w:numPr>
          <w:ilvl w:val="1"/>
          <w:numId w:val="11"/>
        </w:numPr>
        <w:tabs>
          <w:tab w:val="left" w:pos="1134"/>
        </w:tabs>
        <w:spacing w:after="0"/>
        <w:ind w:left="900" w:right="-45" w:hanging="540"/>
        <w:jc w:val="both"/>
        <w:rPr>
          <w:lang w:eastAsia="de-CH"/>
        </w:rPr>
      </w:pPr>
      <w:r>
        <w:rPr>
          <w:lang w:eastAsia="de-CH"/>
        </w:rPr>
        <w:t xml:space="preserve">Refunding provides you the guarantee of getting your Products back from the </w:t>
      </w:r>
      <w:proofErr w:type="spellStart"/>
      <w:r>
        <w:rPr>
          <w:lang w:eastAsia="de-CH"/>
        </w:rPr>
        <w:t>multisignature</w:t>
      </w:r>
      <w:proofErr w:type="spellEnd"/>
      <w:r>
        <w:rPr>
          <w:lang w:eastAsia="de-CH"/>
        </w:rPr>
        <w:t xml:space="preserve"> address. Refunding is a transaction spending Products from the </w:t>
      </w:r>
      <w:proofErr w:type="spellStart"/>
      <w:r>
        <w:rPr>
          <w:lang w:eastAsia="de-CH"/>
        </w:rPr>
        <w:t>multisignature</w:t>
      </w:r>
      <w:proofErr w:type="spellEnd"/>
      <w:r>
        <w:rPr>
          <w:lang w:eastAsia="de-CH"/>
        </w:rPr>
        <w:t xml:space="preserve"> address into your own Lykke Private Wallet. The refunding transaction signed by Lykke off the </w:t>
      </w:r>
      <w:proofErr w:type="spellStart"/>
      <w:r>
        <w:rPr>
          <w:lang w:eastAsia="de-CH"/>
        </w:rPr>
        <w:t>blockchain</w:t>
      </w:r>
      <w:proofErr w:type="spellEnd"/>
      <w:r>
        <w:rPr>
          <w:lang w:eastAsia="de-CH"/>
        </w:rPr>
        <w:t xml:space="preserve"> is sent to your mail. The refunding transaction has </w:t>
      </w:r>
      <w:proofErr w:type="spellStart"/>
      <w:r>
        <w:rPr>
          <w:lang w:eastAsia="de-CH"/>
        </w:rPr>
        <w:t>LockTime</w:t>
      </w:r>
      <w:proofErr w:type="spellEnd"/>
      <w:r>
        <w:rPr>
          <w:lang w:eastAsia="de-CH"/>
        </w:rPr>
        <w:t xml:space="preserve"> parameter that allows you to get the Products after 30 days since broadcasting it to the </w:t>
      </w:r>
      <w:proofErr w:type="spellStart"/>
      <w:r>
        <w:rPr>
          <w:lang w:eastAsia="de-CH"/>
        </w:rPr>
        <w:t>blockchain</w:t>
      </w:r>
      <w:proofErr w:type="spellEnd"/>
      <w:r>
        <w:rPr>
          <w:lang w:eastAsia="de-CH"/>
        </w:rPr>
        <w:t xml:space="preserve">. The refunding transaction becomes invalid after each trade that spends the same outputs of the </w:t>
      </w:r>
      <w:proofErr w:type="spellStart"/>
      <w:r>
        <w:rPr>
          <w:lang w:eastAsia="de-CH"/>
        </w:rPr>
        <w:t>multisignature</w:t>
      </w:r>
      <w:proofErr w:type="spellEnd"/>
      <w:r>
        <w:rPr>
          <w:lang w:eastAsia="de-CH"/>
        </w:rPr>
        <w:t xml:space="preserve"> address. Lykke generates the new refunding transaction after each trade or after depositing new Products.</w:t>
      </w:r>
    </w:p>
    <w:p w14:paraId="6AD8AA4C" w14:textId="1F9E90A4" w:rsidR="0035734F" w:rsidRDefault="0035734F" w:rsidP="004C5544">
      <w:pPr>
        <w:pStyle w:val="Heading1"/>
        <w:numPr>
          <w:ilvl w:val="0"/>
          <w:numId w:val="4"/>
        </w:numPr>
        <w:ind w:left="850" w:hanging="493"/>
        <w:rPr>
          <w:lang w:eastAsia="de-CH"/>
        </w:rPr>
      </w:pPr>
      <w:bookmarkStart w:id="31" w:name="_Toc500845686"/>
      <w:r>
        <w:rPr>
          <w:lang w:eastAsia="de-CH"/>
        </w:rPr>
        <w:t xml:space="preserve">Data </w:t>
      </w:r>
      <w:r w:rsidRPr="0035734F">
        <w:rPr>
          <w:highlight w:val="white"/>
        </w:rPr>
        <w:t>protection</w:t>
      </w:r>
      <w:bookmarkEnd w:id="31"/>
    </w:p>
    <w:p w14:paraId="6965712E" w14:textId="77777777" w:rsidR="0035734F" w:rsidRDefault="0035734F" w:rsidP="004C5544">
      <w:pPr>
        <w:pStyle w:val="ListParagraph"/>
        <w:numPr>
          <w:ilvl w:val="1"/>
          <w:numId w:val="20"/>
        </w:numPr>
        <w:tabs>
          <w:tab w:val="left" w:pos="1134"/>
        </w:tabs>
        <w:spacing w:after="0"/>
        <w:ind w:left="900" w:right="-45" w:hanging="540"/>
        <w:jc w:val="both"/>
        <w:rPr>
          <w:lang w:eastAsia="de-CH"/>
        </w:rPr>
      </w:pPr>
      <w:r>
        <w:rPr>
          <w:lang w:eastAsia="de-CH"/>
        </w:rPr>
        <w:t>The information provided pursuant to these Terms will be used by Lykke and/or any of its group undertakings, (together with other Lykke Companies, the “Group”) for the purposes of providing you with Products, services and data pursuant to these Terms and enabling the Group to perform its business activities.</w:t>
      </w:r>
    </w:p>
    <w:p w14:paraId="235970BA" w14:textId="77777777" w:rsidR="0035734F" w:rsidRDefault="0035734F" w:rsidP="004C5544">
      <w:pPr>
        <w:pStyle w:val="ListParagraph"/>
        <w:numPr>
          <w:ilvl w:val="1"/>
          <w:numId w:val="20"/>
        </w:numPr>
        <w:tabs>
          <w:tab w:val="left" w:pos="1134"/>
        </w:tabs>
        <w:spacing w:after="0"/>
        <w:ind w:left="900" w:right="-45" w:hanging="540"/>
        <w:jc w:val="both"/>
        <w:rPr>
          <w:lang w:eastAsia="de-CH"/>
        </w:rPr>
      </w:pPr>
      <w:r>
        <w:rPr>
          <w:lang w:eastAsia="de-CH"/>
        </w:rPr>
        <w:t>You acknowledge and agree that any entity within the Group may disclose your data, including personal data and sensitive personal data as defined under the Swiss Federal Data Protection Act to organisations within and outside of the Group for the purpose of providing Products, services and data to you, and performing its business activities and any other activities.</w:t>
      </w:r>
    </w:p>
    <w:p w14:paraId="085BA936" w14:textId="77777777" w:rsidR="0035734F" w:rsidRDefault="0035734F" w:rsidP="004C5544">
      <w:pPr>
        <w:pStyle w:val="ListParagraph"/>
        <w:numPr>
          <w:ilvl w:val="1"/>
          <w:numId w:val="20"/>
        </w:numPr>
        <w:tabs>
          <w:tab w:val="left" w:pos="1134"/>
        </w:tabs>
        <w:spacing w:after="0"/>
        <w:ind w:left="900" w:right="-45" w:hanging="540"/>
        <w:jc w:val="both"/>
        <w:rPr>
          <w:lang w:eastAsia="de-CH"/>
        </w:rPr>
      </w:pPr>
      <w:r>
        <w:rPr>
          <w:lang w:eastAsia="de-CH"/>
        </w:rPr>
        <w:t>You explicitly consent to the export of your data to a location outside your country of domicile and to third parties outside the Group.</w:t>
      </w:r>
    </w:p>
    <w:p w14:paraId="57747FB7" w14:textId="00B892A1" w:rsidR="0035734F" w:rsidRDefault="0035734F" w:rsidP="004C5544">
      <w:pPr>
        <w:pStyle w:val="ListParagraph"/>
        <w:numPr>
          <w:ilvl w:val="1"/>
          <w:numId w:val="20"/>
        </w:numPr>
        <w:tabs>
          <w:tab w:val="left" w:pos="1134"/>
        </w:tabs>
        <w:spacing w:after="0"/>
        <w:ind w:left="900" w:right="-45" w:hanging="540"/>
        <w:jc w:val="both"/>
        <w:rPr>
          <w:lang w:eastAsia="de-CH"/>
        </w:rPr>
      </w:pPr>
      <w:r>
        <w:rPr>
          <w:lang w:eastAsia="de-CH"/>
        </w:rPr>
        <w:t>In addition, the Lykke Privacy Policy applies.</w:t>
      </w:r>
    </w:p>
    <w:p w14:paraId="7DA1E44A" w14:textId="2EBE9FB8" w:rsidR="009C38DC" w:rsidRDefault="009C38DC" w:rsidP="004C5544">
      <w:pPr>
        <w:pStyle w:val="Heading1"/>
        <w:numPr>
          <w:ilvl w:val="0"/>
          <w:numId w:val="4"/>
        </w:numPr>
        <w:ind w:left="850" w:hanging="493"/>
        <w:rPr>
          <w:lang w:eastAsia="de-CH"/>
        </w:rPr>
      </w:pPr>
      <w:bookmarkStart w:id="32" w:name="_Ref495329454"/>
      <w:bookmarkStart w:id="33" w:name="_Toc500845687"/>
      <w:r w:rsidRPr="009C38DC">
        <w:rPr>
          <w:highlight w:val="white"/>
        </w:rPr>
        <w:t>Prohibited</w:t>
      </w:r>
      <w:r>
        <w:rPr>
          <w:lang w:eastAsia="de-CH"/>
        </w:rPr>
        <w:t xml:space="preserve"> activities</w:t>
      </w:r>
      <w:bookmarkEnd w:id="32"/>
      <w:bookmarkEnd w:id="33"/>
    </w:p>
    <w:p w14:paraId="46BFF114" w14:textId="77777777" w:rsidR="009C38DC" w:rsidRDefault="009C38DC" w:rsidP="004C5544">
      <w:pPr>
        <w:pStyle w:val="ListParagraph"/>
        <w:numPr>
          <w:ilvl w:val="1"/>
          <w:numId w:val="22"/>
        </w:numPr>
        <w:tabs>
          <w:tab w:val="left" w:pos="1134"/>
        </w:tabs>
        <w:spacing w:after="0"/>
        <w:ind w:left="900" w:right="-45" w:hanging="540"/>
        <w:jc w:val="both"/>
        <w:rPr>
          <w:lang w:eastAsia="de-CH"/>
        </w:rPr>
      </w:pPr>
      <w:r>
        <w:rPr>
          <w:lang w:eastAsia="de-CH"/>
        </w:rPr>
        <w:t xml:space="preserve">You agree that you will not use the Lykke Services to perform any type or sort of illegal activity or to take any action that negatively affects the performances of the Lykke Services. You may not engage via the Services in any of the following activities, nor help a third party in any such activity to: </w:t>
      </w:r>
    </w:p>
    <w:p w14:paraId="4C907264" w14:textId="77777777" w:rsidR="009C38DC" w:rsidRDefault="009C38DC" w:rsidP="004C5544">
      <w:pPr>
        <w:numPr>
          <w:ilvl w:val="0"/>
          <w:numId w:val="23"/>
        </w:numPr>
        <w:spacing w:after="0"/>
        <w:ind w:left="1434" w:hanging="357"/>
        <w:contextualSpacing/>
        <w:jc w:val="both"/>
      </w:pPr>
      <w:r>
        <w:rPr>
          <w:lang w:eastAsia="de-CH"/>
        </w:rPr>
        <w:t xml:space="preserve">attempt </w:t>
      </w:r>
      <w:r>
        <w:t xml:space="preserve">to gain unauthorized access to our Services or another user’s Lykke Trading Wallet; </w:t>
      </w:r>
    </w:p>
    <w:p w14:paraId="5C815645" w14:textId="77777777" w:rsidR="009C38DC" w:rsidRDefault="009C38DC" w:rsidP="004C5544">
      <w:pPr>
        <w:numPr>
          <w:ilvl w:val="0"/>
          <w:numId w:val="23"/>
        </w:numPr>
        <w:spacing w:after="0"/>
        <w:ind w:left="1434" w:hanging="357"/>
        <w:contextualSpacing/>
        <w:jc w:val="both"/>
      </w:pPr>
      <w:r>
        <w:t xml:space="preserve">make any attempt to bypass or circumvent any security features; </w:t>
      </w:r>
    </w:p>
    <w:p w14:paraId="68D77D24" w14:textId="400725D8" w:rsidR="009C38DC" w:rsidRDefault="009C38DC" w:rsidP="004C5544">
      <w:pPr>
        <w:numPr>
          <w:ilvl w:val="0"/>
          <w:numId w:val="23"/>
        </w:numPr>
        <w:spacing w:after="0"/>
        <w:ind w:left="1434" w:hanging="357"/>
        <w:contextualSpacing/>
        <w:jc w:val="both"/>
      </w:pPr>
      <w:r>
        <w:t xml:space="preserve">violate any law, statute, ordinance, regulation or these Terms and other contractual documents as referred to herein (see section </w:t>
      </w:r>
      <w:r w:rsidR="00E7238C">
        <w:fldChar w:fldCharType="begin"/>
      </w:r>
      <w:r w:rsidR="00E7238C">
        <w:instrText xml:space="preserve"> REF _Ref500428832 \r \h </w:instrText>
      </w:r>
      <w:r w:rsidR="00E7238C">
        <w:fldChar w:fldCharType="separate"/>
      </w:r>
      <w:r w:rsidR="00E7238C">
        <w:t>1.2</w:t>
      </w:r>
      <w:r w:rsidR="00E7238C">
        <w:fldChar w:fldCharType="end"/>
      </w:r>
      <w:r>
        <w:t xml:space="preserve"> above); </w:t>
      </w:r>
    </w:p>
    <w:p w14:paraId="2DE8B362" w14:textId="77777777" w:rsidR="009C38DC" w:rsidRDefault="009C38DC" w:rsidP="004C5544">
      <w:pPr>
        <w:numPr>
          <w:ilvl w:val="0"/>
          <w:numId w:val="23"/>
        </w:numPr>
        <w:spacing w:after="0"/>
        <w:ind w:left="1434" w:hanging="357"/>
        <w:contextualSpacing/>
        <w:jc w:val="both"/>
      </w:pPr>
      <w:r>
        <w:t xml:space="preserve">reproduce, duplicate, copy, sell or resell our Services for any purpose except as authorized in these Terms; </w:t>
      </w:r>
    </w:p>
    <w:p w14:paraId="53368041" w14:textId="50826413" w:rsidR="009C38DC" w:rsidRDefault="009C38DC" w:rsidP="004C5544">
      <w:pPr>
        <w:numPr>
          <w:ilvl w:val="0"/>
          <w:numId w:val="23"/>
        </w:numPr>
        <w:spacing w:after="0"/>
        <w:ind w:left="1434" w:hanging="357"/>
        <w:contextualSpacing/>
        <w:jc w:val="both"/>
        <w:rPr>
          <w:lang w:eastAsia="de-CH"/>
        </w:rPr>
      </w:pPr>
      <w:r>
        <w:t>engage in any activity that is abusive or interferes with or disrupts our Services (for example through a DDoS attack)</w:t>
      </w:r>
      <w:r>
        <w:rPr>
          <w:lang w:eastAsia="de-CH"/>
        </w:rPr>
        <w:t>.</w:t>
      </w:r>
    </w:p>
    <w:p w14:paraId="6CE32CA8" w14:textId="77777777" w:rsidR="009C38DC" w:rsidRDefault="009C38DC" w:rsidP="004C5544">
      <w:pPr>
        <w:pStyle w:val="ListParagraph"/>
        <w:numPr>
          <w:ilvl w:val="1"/>
          <w:numId w:val="22"/>
        </w:numPr>
        <w:tabs>
          <w:tab w:val="left" w:pos="1134"/>
        </w:tabs>
        <w:spacing w:after="0"/>
        <w:ind w:left="900" w:right="-45" w:hanging="540"/>
        <w:jc w:val="both"/>
        <w:rPr>
          <w:lang w:eastAsia="de-CH"/>
        </w:rPr>
      </w:pPr>
      <w:r>
        <w:rPr>
          <w:lang w:eastAsia="de-CH"/>
        </w:rPr>
        <w:t xml:space="preserve">If you are blocked by Lykke from accessing the Lykke Services, you agree not to implement any measures to circumvent such blocking. Use of our Services in connection with any transaction involving illegal Products or services is prohibited. Lykke compliance service </w:t>
      </w:r>
      <w:r>
        <w:rPr>
          <w:lang w:eastAsia="de-CH"/>
        </w:rPr>
        <w:lastRenderedPageBreak/>
        <w:t xml:space="preserve">implements regular checks on the traces of transactions in Products to discourage the use of funds of dubious origin, including </w:t>
      </w:r>
      <w:proofErr w:type="spellStart"/>
      <w:r>
        <w:rPr>
          <w:lang w:eastAsia="de-CH"/>
        </w:rPr>
        <w:t>ponzi</w:t>
      </w:r>
      <w:proofErr w:type="spellEnd"/>
      <w:r>
        <w:rPr>
          <w:lang w:eastAsia="de-CH"/>
        </w:rPr>
        <w:t xml:space="preserve"> schemes, Tor internet, mixers, etc. Lykke reserves the right to temporarily or permanently suspend your Lykke Trading Wallet or otherwise restrict your use of the Lykke Services if any violation of the contractual framework (as defined in section 2 above) occurs. Additionally, in case of a participant’s violation, Lykke reserves its legal rights.</w:t>
      </w:r>
    </w:p>
    <w:p w14:paraId="75CFB2E9" w14:textId="2A81390B" w:rsidR="009C38DC" w:rsidRDefault="00F55FD7" w:rsidP="004C5544">
      <w:pPr>
        <w:pStyle w:val="Heading1"/>
        <w:numPr>
          <w:ilvl w:val="0"/>
          <w:numId w:val="4"/>
        </w:numPr>
        <w:ind w:left="850" w:hanging="493"/>
        <w:rPr>
          <w:lang w:eastAsia="de-CH"/>
        </w:rPr>
      </w:pPr>
      <w:bookmarkStart w:id="34" w:name="_Ref495588174"/>
      <w:bookmarkStart w:id="35" w:name="_Toc500845688"/>
      <w:r w:rsidRPr="009C38DC">
        <w:rPr>
          <w:highlight w:val="white"/>
        </w:rPr>
        <w:t>Default</w:t>
      </w:r>
      <w:bookmarkEnd w:id="34"/>
      <w:bookmarkEnd w:id="35"/>
    </w:p>
    <w:p w14:paraId="3C0F936C" w14:textId="77777777" w:rsidR="009C38DC" w:rsidRDefault="009C38DC" w:rsidP="004C5544">
      <w:pPr>
        <w:pStyle w:val="ListParagraph"/>
        <w:numPr>
          <w:ilvl w:val="1"/>
          <w:numId w:val="27"/>
        </w:numPr>
        <w:tabs>
          <w:tab w:val="left" w:pos="1134"/>
        </w:tabs>
        <w:spacing w:after="0"/>
        <w:ind w:left="900" w:right="-45" w:hanging="540"/>
        <w:jc w:val="both"/>
        <w:rPr>
          <w:lang w:eastAsia="de-CH"/>
        </w:rPr>
      </w:pPr>
      <w:r>
        <w:rPr>
          <w:lang w:eastAsia="de-CH"/>
        </w:rPr>
        <w:t>Each of the following constitutes an “Event of Default”:</w:t>
      </w:r>
    </w:p>
    <w:p w14:paraId="3C977CF6" w14:textId="4585ACE6" w:rsidR="009C38DC" w:rsidRDefault="009C38DC" w:rsidP="004C5544">
      <w:pPr>
        <w:numPr>
          <w:ilvl w:val="0"/>
          <w:numId w:val="24"/>
        </w:numPr>
        <w:spacing w:after="0"/>
        <w:ind w:left="1434" w:hanging="357"/>
        <w:contextualSpacing/>
        <w:jc w:val="both"/>
        <w:rPr>
          <w:lang w:eastAsia="de-CH"/>
        </w:rPr>
      </w:pPr>
      <w:r>
        <w:rPr>
          <w:lang w:eastAsia="de-CH"/>
        </w:rPr>
        <w:t>Your failure to perform any obligation</w:t>
      </w:r>
      <w:r w:rsidR="00F55FD7">
        <w:rPr>
          <w:lang w:eastAsia="de-CH"/>
        </w:rPr>
        <w:t xml:space="preserve"> due</w:t>
      </w:r>
      <w:r>
        <w:rPr>
          <w:lang w:eastAsia="de-CH"/>
        </w:rPr>
        <w:t xml:space="preserve"> (including, but not limited to, the </w:t>
      </w:r>
      <w:r>
        <w:t xml:space="preserve">failure to provide any 'initial margin' </w:t>
      </w:r>
      <w:r w:rsidR="00F55FD7">
        <w:t>or</w:t>
      </w:r>
      <w:r>
        <w:t xml:space="preserve"> </w:t>
      </w:r>
      <w:r w:rsidR="00F55FD7">
        <w:t>'h</w:t>
      </w:r>
      <w:r>
        <w:t xml:space="preserve">edged </w:t>
      </w:r>
      <w:r w:rsidR="00F55FD7">
        <w:t>m</w:t>
      </w:r>
      <w:r>
        <w:t>argin</w:t>
      </w:r>
      <w:r w:rsidR="00F55FD7">
        <w:t>'</w:t>
      </w:r>
      <w:r>
        <w:t>, or other amount due</w:t>
      </w:r>
      <w:r w:rsidR="00F55FD7">
        <w:rPr>
          <w:lang w:eastAsia="de-CH"/>
        </w:rPr>
        <w:t>)</w:t>
      </w:r>
      <w:r>
        <w:rPr>
          <w:lang w:eastAsia="de-CH"/>
        </w:rPr>
        <w:t xml:space="preserve"> to Lykke;</w:t>
      </w:r>
    </w:p>
    <w:p w14:paraId="1AA1C455" w14:textId="73033F2C" w:rsidR="009C38DC" w:rsidRDefault="009C38DC" w:rsidP="004C5544">
      <w:pPr>
        <w:numPr>
          <w:ilvl w:val="0"/>
          <w:numId w:val="24"/>
        </w:numPr>
        <w:spacing w:after="0"/>
        <w:ind w:left="1434" w:hanging="357"/>
        <w:contextualSpacing/>
        <w:jc w:val="both"/>
        <w:rPr>
          <w:lang w:eastAsia="de-CH"/>
        </w:rPr>
      </w:pPr>
      <w:r>
        <w:rPr>
          <w:lang w:eastAsia="de-CH"/>
        </w:rPr>
        <w:t>Where any representation or warranty made by you is or becomes untrue;</w:t>
      </w:r>
    </w:p>
    <w:p w14:paraId="4AF5B7FC" w14:textId="4F34F4F3" w:rsidR="009C38DC" w:rsidRDefault="009C38DC" w:rsidP="004C5544">
      <w:pPr>
        <w:numPr>
          <w:ilvl w:val="0"/>
          <w:numId w:val="24"/>
        </w:numPr>
        <w:spacing w:after="0"/>
        <w:ind w:left="1434" w:hanging="357"/>
        <w:contextualSpacing/>
        <w:jc w:val="both"/>
        <w:rPr>
          <w:lang w:eastAsia="de-CH"/>
        </w:rPr>
      </w:pPr>
      <w:r>
        <w:rPr>
          <w:lang w:eastAsia="de-CH"/>
        </w:rPr>
        <w:tab/>
        <w:t>You are unable to pay your debts (if any arise) when they fall due;</w:t>
      </w:r>
    </w:p>
    <w:p w14:paraId="4FA026D9" w14:textId="15939D5B" w:rsidR="009C38DC" w:rsidRDefault="009C38DC" w:rsidP="004C5544">
      <w:pPr>
        <w:numPr>
          <w:ilvl w:val="0"/>
          <w:numId w:val="24"/>
        </w:numPr>
        <w:spacing w:after="0"/>
        <w:ind w:left="1434" w:hanging="357"/>
        <w:contextualSpacing/>
        <w:jc w:val="both"/>
        <w:rPr>
          <w:lang w:eastAsia="de-CH"/>
        </w:rPr>
      </w:pPr>
      <w:r>
        <w:rPr>
          <w:lang w:eastAsia="de-CH"/>
        </w:rPr>
        <w:tab/>
        <w:t>Any other circumstance where Lykke reasonably believes that it is necessary or desirable to take any action set out in the below paragraph</w:t>
      </w:r>
      <w:r w:rsidR="00F55FD7">
        <w:rPr>
          <w:lang w:eastAsia="de-CH"/>
        </w:rPr>
        <w:t xml:space="preserve"> (including, but not limited to, the situation in which the Client has died, lost the capacity to perform legal acts or has been declared missing and the situation in which such action is required by a competent regulatory authority or body or court)</w:t>
      </w:r>
      <w:r>
        <w:rPr>
          <w:lang w:eastAsia="de-CH"/>
        </w:rPr>
        <w:t>;</w:t>
      </w:r>
    </w:p>
    <w:p w14:paraId="4DFF26AD" w14:textId="1B388A3A" w:rsidR="009C38DC" w:rsidRDefault="009C38DC" w:rsidP="004C5544">
      <w:pPr>
        <w:numPr>
          <w:ilvl w:val="0"/>
          <w:numId w:val="24"/>
        </w:numPr>
        <w:spacing w:after="0"/>
        <w:ind w:left="1434" w:hanging="357"/>
        <w:contextualSpacing/>
        <w:jc w:val="both"/>
        <w:rPr>
          <w:lang w:eastAsia="de-CH"/>
        </w:rPr>
      </w:pPr>
      <w:r>
        <w:rPr>
          <w:lang w:eastAsia="de-CH"/>
        </w:rPr>
        <w:tab/>
        <w:t>You are performing a prohibited activity as specified in section</w:t>
      </w:r>
      <w:r w:rsidR="00E7238C">
        <w:rPr>
          <w:lang w:eastAsia="de-CH"/>
        </w:rPr>
        <w:t xml:space="preserve"> </w:t>
      </w:r>
      <w:r w:rsidR="00E7238C">
        <w:rPr>
          <w:lang w:eastAsia="de-CH"/>
        </w:rPr>
        <w:fldChar w:fldCharType="begin"/>
      </w:r>
      <w:r w:rsidR="00E7238C">
        <w:rPr>
          <w:lang w:eastAsia="de-CH"/>
        </w:rPr>
        <w:instrText xml:space="preserve"> REF _Ref495329454 \r \h </w:instrText>
      </w:r>
      <w:r w:rsidR="00E7238C">
        <w:rPr>
          <w:lang w:eastAsia="de-CH"/>
        </w:rPr>
      </w:r>
      <w:r w:rsidR="00E7238C">
        <w:rPr>
          <w:lang w:eastAsia="de-CH"/>
        </w:rPr>
        <w:fldChar w:fldCharType="separate"/>
      </w:r>
      <w:r w:rsidR="00E7238C">
        <w:rPr>
          <w:lang w:eastAsia="de-CH"/>
        </w:rPr>
        <w:t>14</w:t>
      </w:r>
      <w:r w:rsidR="00E7238C">
        <w:rPr>
          <w:lang w:eastAsia="de-CH"/>
        </w:rPr>
        <w:fldChar w:fldCharType="end"/>
      </w:r>
      <w:r>
        <w:rPr>
          <w:lang w:eastAsia="de-CH"/>
        </w:rPr>
        <w:t>, you involve Lykke in any type of fraud or illegality and if Lykke suspects that you are engaged into money laundering activities or terrorist financing or other criminal activities;</w:t>
      </w:r>
    </w:p>
    <w:p w14:paraId="507B9E80" w14:textId="0FCCEE3A" w:rsidR="009C38DC" w:rsidRDefault="009C38DC" w:rsidP="004C5544">
      <w:pPr>
        <w:numPr>
          <w:ilvl w:val="0"/>
          <w:numId w:val="24"/>
        </w:numPr>
        <w:spacing w:after="0"/>
        <w:ind w:left="1434" w:hanging="357"/>
        <w:contextualSpacing/>
        <w:jc w:val="both"/>
        <w:rPr>
          <w:lang w:eastAsia="de-CH"/>
        </w:rPr>
      </w:pPr>
      <w:r>
        <w:rPr>
          <w:lang w:eastAsia="de-CH"/>
        </w:rPr>
        <w:tab/>
        <w:t>Commencement of proceedings or investigations against you by a governmental authority, including but not limited to the request for an action set out in the below paragraph by a competent governmental authority or body or court;</w:t>
      </w:r>
    </w:p>
    <w:p w14:paraId="317C84AB" w14:textId="0A90319F" w:rsidR="009C38DC" w:rsidRDefault="009C38DC" w:rsidP="004C5544">
      <w:pPr>
        <w:numPr>
          <w:ilvl w:val="0"/>
          <w:numId w:val="24"/>
        </w:numPr>
        <w:spacing w:after="0"/>
        <w:ind w:left="1434" w:hanging="357"/>
        <w:contextualSpacing/>
        <w:jc w:val="both"/>
        <w:rPr>
          <w:lang w:eastAsia="de-CH"/>
        </w:rPr>
      </w:pPr>
      <w:r>
        <w:rPr>
          <w:lang w:eastAsia="de-CH"/>
        </w:rPr>
        <w:tab/>
        <w:t>In cases of material violation by you of the requirements established by any applicable laws, such materiality determined in good faith by Lykke;</w:t>
      </w:r>
    </w:p>
    <w:p w14:paraId="10FA6ABE" w14:textId="303B80C8" w:rsidR="009C38DC" w:rsidRDefault="009C38DC" w:rsidP="004C5544">
      <w:pPr>
        <w:numPr>
          <w:ilvl w:val="0"/>
          <w:numId w:val="24"/>
        </w:numPr>
        <w:spacing w:after="0"/>
        <w:ind w:left="1434" w:hanging="357"/>
        <w:contextualSpacing/>
        <w:jc w:val="both"/>
        <w:rPr>
          <w:lang w:eastAsia="de-CH"/>
        </w:rPr>
      </w:pPr>
      <w:r>
        <w:rPr>
          <w:lang w:eastAsia="de-CH"/>
        </w:rPr>
        <w:tab/>
        <w:t>Any other situation where it would not be in the best interest of Lykke that you continue to be a participant.</w:t>
      </w:r>
    </w:p>
    <w:p w14:paraId="71DDAD99" w14:textId="77777777" w:rsidR="009C38DC" w:rsidRDefault="009C38DC" w:rsidP="004C5544">
      <w:pPr>
        <w:pStyle w:val="ListParagraph"/>
        <w:numPr>
          <w:ilvl w:val="1"/>
          <w:numId w:val="27"/>
        </w:numPr>
        <w:tabs>
          <w:tab w:val="left" w:pos="1134"/>
        </w:tabs>
        <w:spacing w:after="0"/>
        <w:ind w:left="900" w:right="-45" w:hanging="540"/>
        <w:jc w:val="both"/>
        <w:rPr>
          <w:lang w:eastAsia="de-CH"/>
        </w:rPr>
      </w:pPr>
      <w:r>
        <w:rPr>
          <w:lang w:eastAsia="de-CH"/>
        </w:rPr>
        <w:t>If an Event of Default occurs, Lykke may at its absolute discretion, at any time and without prior notice, take one or more of the following actions:</w:t>
      </w:r>
    </w:p>
    <w:p w14:paraId="6059B7B9" w14:textId="7B6B3FD3" w:rsidR="009C38DC" w:rsidRDefault="009C38DC" w:rsidP="004C5544">
      <w:pPr>
        <w:numPr>
          <w:ilvl w:val="0"/>
          <w:numId w:val="25"/>
        </w:numPr>
        <w:spacing w:after="0"/>
        <w:ind w:left="1434" w:hanging="357"/>
        <w:contextualSpacing/>
        <w:jc w:val="both"/>
        <w:rPr>
          <w:lang w:eastAsia="de-CH"/>
        </w:rPr>
      </w:pPr>
      <w:r>
        <w:rPr>
          <w:lang w:eastAsia="de-CH"/>
        </w:rPr>
        <w:t>Terminate these Terms without notice;</w:t>
      </w:r>
    </w:p>
    <w:p w14:paraId="6CEA18D5" w14:textId="7780D1E7" w:rsidR="009C38DC" w:rsidRDefault="009C38DC" w:rsidP="004C5544">
      <w:pPr>
        <w:numPr>
          <w:ilvl w:val="0"/>
          <w:numId w:val="25"/>
        </w:numPr>
        <w:spacing w:after="0"/>
        <w:ind w:left="1434" w:hanging="357"/>
        <w:contextualSpacing/>
        <w:jc w:val="both"/>
        <w:rPr>
          <w:lang w:eastAsia="de-CH"/>
        </w:rPr>
      </w:pPr>
      <w:r>
        <w:rPr>
          <w:lang w:eastAsia="de-CH"/>
        </w:rPr>
        <w:t>Debit your Lykke Wallet(s) for the amounts which are due to Lykke (if any);</w:t>
      </w:r>
    </w:p>
    <w:p w14:paraId="6BC7A168" w14:textId="5B085E09" w:rsidR="009C38DC" w:rsidRDefault="009C38DC" w:rsidP="004C5544">
      <w:pPr>
        <w:numPr>
          <w:ilvl w:val="0"/>
          <w:numId w:val="25"/>
        </w:numPr>
        <w:spacing w:after="0"/>
        <w:ind w:left="1434" w:hanging="357"/>
        <w:contextualSpacing/>
        <w:jc w:val="both"/>
        <w:rPr>
          <w:lang w:eastAsia="de-CH"/>
        </w:rPr>
      </w:pPr>
      <w:r>
        <w:rPr>
          <w:lang w:eastAsia="de-CH"/>
        </w:rPr>
        <w:t>Close any or all of your Lykke Wallets;</w:t>
      </w:r>
    </w:p>
    <w:p w14:paraId="6B0C5F07" w14:textId="181CC980" w:rsidR="00F55FD7" w:rsidRDefault="00F55FD7" w:rsidP="004C5544">
      <w:pPr>
        <w:numPr>
          <w:ilvl w:val="0"/>
          <w:numId w:val="25"/>
        </w:numPr>
        <w:spacing w:after="0"/>
        <w:ind w:left="1434" w:hanging="357"/>
        <w:contextualSpacing/>
        <w:jc w:val="both"/>
        <w:rPr>
          <w:lang w:eastAsia="de-CH"/>
        </w:rPr>
      </w:pPr>
      <w:r>
        <w:rPr>
          <w:lang w:eastAsia="de-CH"/>
        </w:rPr>
        <w:t>Convert any assets or currencies in your Lykke Wallets;</w:t>
      </w:r>
    </w:p>
    <w:p w14:paraId="648800B3" w14:textId="2B59768A" w:rsidR="009C38DC" w:rsidRDefault="009C38DC" w:rsidP="004C5544">
      <w:pPr>
        <w:numPr>
          <w:ilvl w:val="0"/>
          <w:numId w:val="25"/>
        </w:numPr>
        <w:spacing w:after="0"/>
        <w:ind w:left="1434" w:hanging="357"/>
        <w:contextualSpacing/>
        <w:jc w:val="both"/>
        <w:rPr>
          <w:lang w:eastAsia="de-CH"/>
        </w:rPr>
      </w:pPr>
      <w:r>
        <w:rPr>
          <w:lang w:eastAsia="de-CH"/>
        </w:rPr>
        <w:t>Combine your Lykke Wallets, consolidate the balances and to set off those balances;</w:t>
      </w:r>
    </w:p>
    <w:p w14:paraId="508FBED9" w14:textId="7840E6C0" w:rsidR="009C38DC" w:rsidRDefault="009C38DC" w:rsidP="004C5544">
      <w:pPr>
        <w:numPr>
          <w:ilvl w:val="0"/>
          <w:numId w:val="25"/>
        </w:numPr>
        <w:spacing w:after="0"/>
        <w:ind w:left="1434" w:hanging="357"/>
        <w:contextualSpacing/>
        <w:jc w:val="both"/>
        <w:rPr>
          <w:lang w:eastAsia="de-CH"/>
        </w:rPr>
      </w:pPr>
      <w:r>
        <w:rPr>
          <w:lang w:eastAsia="de-CH"/>
        </w:rPr>
        <w:t>Refuse to open new wallets for you.</w:t>
      </w:r>
    </w:p>
    <w:p w14:paraId="793E3C31" w14:textId="62743752" w:rsidR="00F55FD7" w:rsidRDefault="00F55FD7" w:rsidP="004C5544">
      <w:pPr>
        <w:pStyle w:val="Heading1"/>
        <w:numPr>
          <w:ilvl w:val="0"/>
          <w:numId w:val="4"/>
        </w:numPr>
        <w:ind w:left="850" w:hanging="493"/>
        <w:rPr>
          <w:lang w:eastAsia="de-CH"/>
        </w:rPr>
      </w:pPr>
      <w:bookmarkStart w:id="36" w:name="_Toc500845689"/>
      <w:r w:rsidRPr="00F55FD7">
        <w:rPr>
          <w:highlight w:val="white"/>
        </w:rPr>
        <w:t>Confidentiality</w:t>
      </w:r>
      <w:bookmarkEnd w:id="36"/>
    </w:p>
    <w:p w14:paraId="70276CAF" w14:textId="77777777" w:rsidR="00E80B2A" w:rsidRDefault="00F55FD7" w:rsidP="004C5544">
      <w:pPr>
        <w:pStyle w:val="ListParagraph"/>
        <w:numPr>
          <w:ilvl w:val="1"/>
          <w:numId w:val="28"/>
        </w:numPr>
        <w:tabs>
          <w:tab w:val="left" w:pos="1134"/>
        </w:tabs>
        <w:spacing w:after="0"/>
        <w:ind w:left="900" w:right="-45" w:hanging="540"/>
        <w:jc w:val="both"/>
        <w:rPr>
          <w:lang w:eastAsia="de-CH"/>
        </w:rPr>
      </w:pPr>
      <w:r>
        <w:rPr>
          <w:lang w:eastAsia="de-CH"/>
        </w:rPr>
        <w:t>Each of Lykke and you hereto acknowledge and agree that the other party will receive or have access to confidential information.</w:t>
      </w:r>
    </w:p>
    <w:p w14:paraId="5C8DA46C" w14:textId="1C7C85D8" w:rsidR="00F55FD7" w:rsidRDefault="00F55FD7" w:rsidP="004C5544">
      <w:pPr>
        <w:pStyle w:val="ListParagraph"/>
        <w:numPr>
          <w:ilvl w:val="1"/>
          <w:numId w:val="28"/>
        </w:numPr>
        <w:tabs>
          <w:tab w:val="left" w:pos="1134"/>
        </w:tabs>
        <w:spacing w:after="0"/>
        <w:ind w:left="900" w:right="-45" w:hanging="540"/>
        <w:jc w:val="both"/>
        <w:rPr>
          <w:lang w:eastAsia="de-CH"/>
        </w:rPr>
      </w:pPr>
      <w:r>
        <w:rPr>
          <w:lang w:eastAsia="de-CH"/>
        </w:rPr>
        <w:t>You and Lykke undertake in respect of Confidential Information of which they are the recipient:</w:t>
      </w:r>
    </w:p>
    <w:p w14:paraId="40E9AB16" w14:textId="6579C8E4" w:rsidR="00F55FD7" w:rsidRDefault="00F55FD7" w:rsidP="004C5544">
      <w:pPr>
        <w:numPr>
          <w:ilvl w:val="0"/>
          <w:numId w:val="29"/>
        </w:numPr>
        <w:spacing w:after="0"/>
        <w:ind w:left="1434" w:hanging="357"/>
        <w:contextualSpacing/>
        <w:jc w:val="both"/>
        <w:rPr>
          <w:lang w:eastAsia="de-CH"/>
        </w:rPr>
      </w:pPr>
      <w:r>
        <w:rPr>
          <w:lang w:eastAsia="de-CH"/>
        </w:rPr>
        <w:t>to treat such information as confidential;</w:t>
      </w:r>
    </w:p>
    <w:p w14:paraId="106C710F" w14:textId="77777777" w:rsidR="00E80B2A" w:rsidRDefault="00F55FD7" w:rsidP="004C5544">
      <w:pPr>
        <w:numPr>
          <w:ilvl w:val="0"/>
          <w:numId w:val="29"/>
        </w:numPr>
        <w:spacing w:after="0"/>
        <w:ind w:left="1434" w:hanging="357"/>
        <w:contextualSpacing/>
        <w:jc w:val="both"/>
        <w:rPr>
          <w:lang w:eastAsia="de-CH"/>
        </w:rPr>
      </w:pPr>
      <w:r>
        <w:rPr>
          <w:lang w:eastAsia="de-CH"/>
        </w:rPr>
        <w:lastRenderedPageBreak/>
        <w:t>not, without the disclosing party’s prior written consent, which is not to be unreasonably withheld, to communicate or disclose any part of such information to any person except to:</w:t>
      </w:r>
    </w:p>
    <w:p w14:paraId="63D44158" w14:textId="45F506F4" w:rsidR="00F55FD7" w:rsidRDefault="00F55FD7" w:rsidP="004C5544">
      <w:pPr>
        <w:pStyle w:val="ListParagraph"/>
        <w:numPr>
          <w:ilvl w:val="0"/>
          <w:numId w:val="26"/>
        </w:numPr>
        <w:spacing w:after="0"/>
        <w:jc w:val="both"/>
        <w:rPr>
          <w:lang w:eastAsia="de-CH"/>
        </w:rPr>
      </w:pPr>
      <w:r>
        <w:rPr>
          <w:lang w:eastAsia="de-CH"/>
        </w:rPr>
        <w:t>those of its representatives, on a need to know basis who are directly involved in using or providing or facilitating the provision or use of the Services; or</w:t>
      </w:r>
    </w:p>
    <w:p w14:paraId="60DBBAE3" w14:textId="77777777" w:rsidR="00F55FD7" w:rsidRDefault="00F55FD7" w:rsidP="004C5544">
      <w:pPr>
        <w:pStyle w:val="ListParagraph"/>
        <w:numPr>
          <w:ilvl w:val="0"/>
          <w:numId w:val="26"/>
        </w:numPr>
        <w:spacing w:before="120" w:after="0" w:line="300" w:lineRule="atLeast"/>
        <w:jc w:val="both"/>
        <w:rPr>
          <w:lang w:eastAsia="de-CH"/>
        </w:rPr>
      </w:pPr>
      <w:r>
        <w:rPr>
          <w:lang w:eastAsia="de-CH"/>
        </w:rPr>
        <w:t>the recipient’s auditors, professional advisors and any other persons or bodies having a legal right or duty to have access to, or knowledge of, the confidential information in connection with the business of the recipient;</w:t>
      </w:r>
    </w:p>
    <w:p w14:paraId="7A3B3C47" w14:textId="77777777" w:rsidR="00E80B2A" w:rsidRDefault="00F55FD7" w:rsidP="004C5544">
      <w:pPr>
        <w:numPr>
          <w:ilvl w:val="0"/>
          <w:numId w:val="29"/>
        </w:numPr>
        <w:spacing w:after="0"/>
        <w:ind w:left="1434" w:hanging="357"/>
        <w:contextualSpacing/>
        <w:jc w:val="both"/>
        <w:rPr>
          <w:lang w:eastAsia="de-CH"/>
        </w:rPr>
      </w:pPr>
      <w:r>
        <w:rPr>
          <w:lang w:eastAsia="de-CH"/>
        </w:rPr>
        <w:t>to ensure that all recipients mentioned in paragraph (b)(</w:t>
      </w:r>
      <w:proofErr w:type="spellStart"/>
      <w:r>
        <w:rPr>
          <w:lang w:eastAsia="de-CH"/>
        </w:rPr>
        <w:t>i</w:t>
      </w:r>
      <w:proofErr w:type="spellEnd"/>
      <w:r>
        <w:rPr>
          <w:lang w:eastAsia="de-CH"/>
        </w:rPr>
        <w:t>) above are made aware, prior to disclosure, of the confidential nature of the confidential information and that they owe a duty of confidence to the disclosing party and to ensure that such recipients comply with this paragraph; and</w:t>
      </w:r>
    </w:p>
    <w:p w14:paraId="7D993318" w14:textId="3E37B583" w:rsidR="00F55FD7" w:rsidRDefault="00F55FD7" w:rsidP="004C5544">
      <w:pPr>
        <w:numPr>
          <w:ilvl w:val="0"/>
          <w:numId w:val="29"/>
        </w:numPr>
        <w:spacing w:after="0"/>
        <w:ind w:left="1434" w:hanging="357"/>
        <w:contextualSpacing/>
        <w:jc w:val="both"/>
        <w:rPr>
          <w:lang w:eastAsia="de-CH"/>
        </w:rPr>
      </w:pPr>
      <w:r>
        <w:rPr>
          <w:lang w:eastAsia="de-CH"/>
        </w:rPr>
        <w:t>not to use or circulate such information within its own organisation except to the extent necessary for the purposes of, and in compliance with, the restrictions in this paragraph.</w:t>
      </w:r>
    </w:p>
    <w:p w14:paraId="794A2BFB" w14:textId="77777777" w:rsidR="00F55FD7" w:rsidRDefault="00F55FD7" w:rsidP="004C5544">
      <w:pPr>
        <w:pStyle w:val="ListParagraph"/>
        <w:numPr>
          <w:ilvl w:val="1"/>
          <w:numId w:val="28"/>
        </w:numPr>
        <w:tabs>
          <w:tab w:val="left" w:pos="1134"/>
        </w:tabs>
        <w:spacing w:after="0"/>
        <w:ind w:left="900" w:right="-45" w:hanging="540"/>
        <w:jc w:val="both"/>
        <w:rPr>
          <w:lang w:eastAsia="de-CH"/>
        </w:rPr>
      </w:pPr>
      <w:r>
        <w:rPr>
          <w:lang w:eastAsia="de-CH"/>
        </w:rPr>
        <w:t>The obligations in this paragraph will not apply to any confidential information which is:</w:t>
      </w:r>
    </w:p>
    <w:p w14:paraId="2D863D96" w14:textId="77777777" w:rsidR="00F55FD7" w:rsidRDefault="00F55FD7" w:rsidP="004C5544">
      <w:pPr>
        <w:numPr>
          <w:ilvl w:val="0"/>
          <w:numId w:val="30"/>
        </w:numPr>
        <w:spacing w:after="0"/>
        <w:ind w:left="1434" w:hanging="357"/>
        <w:contextualSpacing/>
        <w:jc w:val="both"/>
        <w:rPr>
          <w:lang w:eastAsia="de-CH"/>
        </w:rPr>
      </w:pPr>
      <w:r>
        <w:rPr>
          <w:lang w:eastAsia="de-CH"/>
        </w:rPr>
        <w:t>in the recipient’s possession (with full right to disclose) before receiving it; or</w:t>
      </w:r>
    </w:p>
    <w:p w14:paraId="11F571A5" w14:textId="77777777" w:rsidR="00F55FD7" w:rsidRDefault="00F55FD7" w:rsidP="004C5544">
      <w:pPr>
        <w:numPr>
          <w:ilvl w:val="0"/>
          <w:numId w:val="30"/>
        </w:numPr>
        <w:spacing w:after="0"/>
        <w:ind w:left="1434" w:hanging="357"/>
        <w:contextualSpacing/>
        <w:jc w:val="both"/>
        <w:rPr>
          <w:lang w:eastAsia="de-CH"/>
        </w:rPr>
      </w:pPr>
      <w:r>
        <w:rPr>
          <w:lang w:eastAsia="de-CH"/>
        </w:rPr>
        <w:t>becomes public knowledge other than by breach of this paragraph; or</w:t>
      </w:r>
    </w:p>
    <w:p w14:paraId="10158BBB" w14:textId="77777777" w:rsidR="00F55FD7" w:rsidRDefault="00F55FD7" w:rsidP="004C5544">
      <w:pPr>
        <w:numPr>
          <w:ilvl w:val="0"/>
          <w:numId w:val="30"/>
        </w:numPr>
        <w:spacing w:after="0"/>
        <w:ind w:left="1434" w:hanging="357"/>
        <w:contextualSpacing/>
        <w:jc w:val="both"/>
        <w:rPr>
          <w:lang w:eastAsia="de-CH"/>
        </w:rPr>
      </w:pPr>
      <w:r>
        <w:rPr>
          <w:lang w:eastAsia="de-CH"/>
        </w:rPr>
        <w:t>independently developed by the recipient without access to or use of the Confidential Information; or</w:t>
      </w:r>
    </w:p>
    <w:p w14:paraId="259E2EAC" w14:textId="77777777" w:rsidR="00F55FD7" w:rsidRDefault="00F55FD7" w:rsidP="004C5544">
      <w:pPr>
        <w:numPr>
          <w:ilvl w:val="0"/>
          <w:numId w:val="30"/>
        </w:numPr>
        <w:spacing w:after="0"/>
        <w:ind w:left="1434" w:hanging="357"/>
        <w:contextualSpacing/>
        <w:jc w:val="both"/>
        <w:rPr>
          <w:lang w:eastAsia="de-CH"/>
        </w:rPr>
      </w:pPr>
      <w:r>
        <w:rPr>
          <w:lang w:eastAsia="de-CH"/>
        </w:rPr>
        <w:t>lawfully received from a third party (with full right to disclose); or</w:t>
      </w:r>
    </w:p>
    <w:p w14:paraId="407136A1" w14:textId="77777777" w:rsidR="00F55FD7" w:rsidRDefault="00F55FD7" w:rsidP="004C5544">
      <w:pPr>
        <w:numPr>
          <w:ilvl w:val="0"/>
          <w:numId w:val="30"/>
        </w:numPr>
        <w:spacing w:after="0"/>
        <w:ind w:left="1434" w:hanging="357"/>
        <w:contextualSpacing/>
        <w:jc w:val="both"/>
        <w:rPr>
          <w:lang w:eastAsia="de-CH"/>
        </w:rPr>
      </w:pPr>
      <w:r>
        <w:rPr>
          <w:lang w:eastAsia="de-CH"/>
        </w:rPr>
        <w:t>trade data and which has to be disclosed to governmental authorities according to applicable laws, or</w:t>
      </w:r>
    </w:p>
    <w:p w14:paraId="52499687" w14:textId="77777777" w:rsidR="00F55FD7" w:rsidRDefault="00F55FD7" w:rsidP="004C5544">
      <w:pPr>
        <w:numPr>
          <w:ilvl w:val="0"/>
          <w:numId w:val="30"/>
        </w:numPr>
        <w:spacing w:after="0"/>
        <w:ind w:left="1434" w:hanging="357"/>
        <w:contextualSpacing/>
        <w:jc w:val="both"/>
        <w:rPr>
          <w:lang w:eastAsia="de-CH"/>
        </w:rPr>
      </w:pPr>
      <w:r>
        <w:rPr>
          <w:lang w:eastAsia="de-CH"/>
        </w:rPr>
        <w:t>it is considered as publicly available market data.</w:t>
      </w:r>
    </w:p>
    <w:p w14:paraId="6C20A34A" w14:textId="77777777" w:rsidR="00F55FD7" w:rsidRDefault="00F55FD7" w:rsidP="004C5544">
      <w:pPr>
        <w:pStyle w:val="ListParagraph"/>
        <w:numPr>
          <w:ilvl w:val="1"/>
          <w:numId w:val="28"/>
        </w:numPr>
        <w:tabs>
          <w:tab w:val="left" w:pos="1134"/>
        </w:tabs>
        <w:spacing w:after="0"/>
        <w:ind w:left="900" w:right="-45" w:hanging="540"/>
        <w:jc w:val="both"/>
        <w:rPr>
          <w:lang w:eastAsia="de-CH"/>
        </w:rPr>
      </w:pPr>
      <w:r>
        <w:rPr>
          <w:lang w:eastAsia="de-CH"/>
        </w:rPr>
        <w:t>Either party may disclose any confidential information (including all or any part of these Terms) if obliged to do so in order to comply with applicable laws, including following the request from any competent court, regulator or similar governmental authority. To the extent it is legally permissible to do so, such party will promptly notify the other party in writing of such obligation on request.</w:t>
      </w:r>
    </w:p>
    <w:p w14:paraId="3B253D74" w14:textId="77777777" w:rsidR="00F55FD7" w:rsidRDefault="00F55FD7" w:rsidP="004C5544">
      <w:pPr>
        <w:pStyle w:val="ListParagraph"/>
        <w:numPr>
          <w:ilvl w:val="1"/>
          <w:numId w:val="28"/>
        </w:numPr>
        <w:tabs>
          <w:tab w:val="left" w:pos="1134"/>
        </w:tabs>
        <w:spacing w:after="0"/>
        <w:ind w:left="900" w:right="-45" w:hanging="540"/>
        <w:jc w:val="both"/>
        <w:rPr>
          <w:lang w:eastAsia="de-CH"/>
        </w:rPr>
      </w:pPr>
      <w:r>
        <w:rPr>
          <w:lang w:eastAsia="de-CH"/>
        </w:rPr>
        <w:t>Upon termination of these Terms, each of you and Lykke will, within a reasonable period of time thereafter, return all confidential information received from the other party and copies made thereof by the receiving party, or certify in writing that, to the best of its knowledge and belief, all such confidential information has been destroyed; provided, however, that each party may retain an archival copy of the disclosing party’s confidential information to be used only in the event of a dispute regarding these Terms or as may be required in connection with legal or regulatory matters involving these Terms.</w:t>
      </w:r>
    </w:p>
    <w:p w14:paraId="1EB35074" w14:textId="477F37C4" w:rsidR="00F55FD7" w:rsidRDefault="00E80B2A" w:rsidP="004C5544">
      <w:pPr>
        <w:pStyle w:val="Heading1"/>
        <w:numPr>
          <w:ilvl w:val="0"/>
          <w:numId w:val="4"/>
        </w:numPr>
        <w:ind w:left="850" w:hanging="493"/>
        <w:rPr>
          <w:lang w:eastAsia="de-CH"/>
        </w:rPr>
      </w:pPr>
      <w:bookmarkStart w:id="37" w:name="_Toc500845690"/>
      <w:r w:rsidRPr="00E80B2A">
        <w:rPr>
          <w:highlight w:val="white"/>
        </w:rPr>
        <w:t>Indemnification</w:t>
      </w:r>
      <w:bookmarkEnd w:id="37"/>
    </w:p>
    <w:p w14:paraId="6022264A" w14:textId="77777777" w:rsidR="00F55FD7" w:rsidRDefault="00F55FD7" w:rsidP="00E80B2A">
      <w:pPr>
        <w:pStyle w:val="ListParagraph"/>
        <w:tabs>
          <w:tab w:val="left" w:pos="1134"/>
        </w:tabs>
        <w:spacing w:after="0"/>
        <w:ind w:left="900" w:right="-45"/>
        <w:jc w:val="both"/>
        <w:rPr>
          <w:lang w:eastAsia="de-CH"/>
        </w:rPr>
      </w:pPr>
      <w:r>
        <w:rPr>
          <w:lang w:eastAsia="de-CH"/>
        </w:rPr>
        <w:t>You agree to indemnify, defend and hold Lykke, its employees, agents, consultants, subsidiaries, partners, affiliates, and licensors, harmless against any and all claims, costs, losses, damages, liabilities, judgments and expenses (including reasonable fees of attorneys and other professionals) arising from or in any way related to your use of our Services, your violation of these Terms, or your violation of any rights of any other person or entity.</w:t>
      </w:r>
    </w:p>
    <w:p w14:paraId="1923CEE9" w14:textId="6F191A35" w:rsidR="00F55FD7" w:rsidRDefault="00E80B2A" w:rsidP="004C5544">
      <w:pPr>
        <w:pStyle w:val="Heading1"/>
        <w:numPr>
          <w:ilvl w:val="0"/>
          <w:numId w:val="4"/>
        </w:numPr>
        <w:ind w:left="850" w:hanging="493"/>
        <w:rPr>
          <w:lang w:eastAsia="de-CH"/>
        </w:rPr>
      </w:pPr>
      <w:bookmarkStart w:id="38" w:name="_Toc500845691"/>
      <w:r w:rsidRPr="00E80B2A">
        <w:rPr>
          <w:highlight w:val="white"/>
        </w:rPr>
        <w:lastRenderedPageBreak/>
        <w:t>Limitation</w:t>
      </w:r>
      <w:r>
        <w:rPr>
          <w:lang w:eastAsia="de-CH"/>
        </w:rPr>
        <w:t xml:space="preserve"> of liability</w:t>
      </w:r>
      <w:bookmarkEnd w:id="38"/>
    </w:p>
    <w:p w14:paraId="6B243982" w14:textId="5166F868" w:rsidR="00F55FD7" w:rsidRDefault="00F55FD7" w:rsidP="004C5544">
      <w:pPr>
        <w:pStyle w:val="ListParagraph"/>
        <w:numPr>
          <w:ilvl w:val="1"/>
          <w:numId w:val="31"/>
        </w:numPr>
        <w:tabs>
          <w:tab w:val="left" w:pos="1134"/>
        </w:tabs>
        <w:spacing w:after="0"/>
        <w:ind w:left="900" w:right="-45" w:hanging="540"/>
        <w:jc w:val="both"/>
        <w:rPr>
          <w:lang w:eastAsia="de-CH"/>
        </w:rPr>
      </w:pPr>
      <w:r>
        <w:rPr>
          <w:lang w:eastAsia="de-CH"/>
        </w:rPr>
        <w:t>Lykke is liable to you for direct loss caused by defective performance of a contract where the wilful intent or negligence is attributable to Lykke.</w:t>
      </w:r>
      <w:r w:rsidR="00E80B2A">
        <w:rPr>
          <w:lang w:eastAsia="de-CH"/>
        </w:rPr>
        <w:t xml:space="preserve"> </w:t>
      </w:r>
      <w:r>
        <w:rPr>
          <w:lang w:eastAsia="de-CH"/>
        </w:rPr>
        <w:t xml:space="preserve">Lykke shall assume no liability for any further claims, e.g. relating to compensation for indirect or consequential loss, lost profit or loss of earnings, </w:t>
      </w:r>
      <w:r w:rsidR="00C56FAD">
        <w:rPr>
          <w:lang w:eastAsia="de-CH"/>
        </w:rPr>
        <w:t xml:space="preserve">moral damages, </w:t>
      </w:r>
      <w:r>
        <w:rPr>
          <w:lang w:eastAsia="de-CH"/>
        </w:rPr>
        <w:t>unrealised savings or additional expense incurred, regardless of the legal grounds.</w:t>
      </w:r>
    </w:p>
    <w:p w14:paraId="67BF2902" w14:textId="77777777" w:rsidR="00F55FD7" w:rsidRDefault="00F55FD7" w:rsidP="004C5544">
      <w:pPr>
        <w:pStyle w:val="ListParagraph"/>
        <w:numPr>
          <w:ilvl w:val="1"/>
          <w:numId w:val="31"/>
        </w:numPr>
        <w:tabs>
          <w:tab w:val="left" w:pos="1134"/>
        </w:tabs>
        <w:spacing w:after="0"/>
        <w:ind w:left="900" w:right="-45" w:hanging="540"/>
        <w:jc w:val="both"/>
        <w:rPr>
          <w:lang w:eastAsia="de-CH"/>
        </w:rPr>
      </w:pPr>
      <w:r>
        <w:rPr>
          <w:lang w:eastAsia="de-CH"/>
        </w:rPr>
        <w:t>You are fully aware that the access to and the use of the Lykke Services through the internet, the Lykke Wallets and from abroad might violate foreign laws applicable to you. You undertake to inform yourself and to assume sole liability for any risks relating to such foreign legislation. Any responsibility of Lykke regarding the possible infringement of foreign laws in connection with your use of the Services from abroad is expressly and completely excluded.</w:t>
      </w:r>
    </w:p>
    <w:p w14:paraId="2B952A70" w14:textId="77777777" w:rsidR="00F55FD7" w:rsidRDefault="00F55FD7" w:rsidP="004C5544">
      <w:pPr>
        <w:pStyle w:val="ListParagraph"/>
        <w:numPr>
          <w:ilvl w:val="1"/>
          <w:numId w:val="31"/>
        </w:numPr>
        <w:tabs>
          <w:tab w:val="left" w:pos="1134"/>
        </w:tabs>
        <w:spacing w:after="0"/>
        <w:ind w:left="900" w:right="-45" w:hanging="540"/>
        <w:jc w:val="both"/>
        <w:rPr>
          <w:lang w:eastAsia="de-CH"/>
        </w:rPr>
      </w:pPr>
      <w:r>
        <w:rPr>
          <w:lang w:eastAsia="de-CH"/>
        </w:rPr>
        <w:t>You shall bear any losses arising as a result of orders that are not properly legible or as a result of forged or unauthorised orders, except in cases where Lykke is at fault. Responsibility for the authenticity, accuracy and completeness of orders and data transmitted shall – expect in cases where Lykke is at fault – rest solely with you, even if Lykke does not receive these orders/data directly from you, but through third parties.</w:t>
      </w:r>
    </w:p>
    <w:p w14:paraId="1489D611" w14:textId="77777777" w:rsidR="00F55FD7" w:rsidRDefault="00F55FD7" w:rsidP="004C5544">
      <w:pPr>
        <w:pStyle w:val="ListParagraph"/>
        <w:numPr>
          <w:ilvl w:val="1"/>
          <w:numId w:val="31"/>
        </w:numPr>
        <w:tabs>
          <w:tab w:val="left" w:pos="1134"/>
        </w:tabs>
        <w:spacing w:after="0"/>
        <w:ind w:left="900" w:right="-45" w:hanging="540"/>
        <w:jc w:val="both"/>
        <w:rPr>
          <w:lang w:eastAsia="de-CH"/>
        </w:rPr>
      </w:pPr>
      <w:r>
        <w:rPr>
          <w:lang w:eastAsia="de-CH"/>
        </w:rPr>
        <w:t>Lykke shall assume no liability for losses if, for reasons for which Lykke cannot be held responsible, Lykke has been prevented from performing the transaction properly or on time, for example as a result of Force Majeure or measures, orders and/or decrees issued by domestic or foreign governmental authorities.</w:t>
      </w:r>
    </w:p>
    <w:p w14:paraId="06E619AE" w14:textId="77777777" w:rsidR="00F55FD7" w:rsidRDefault="00F55FD7" w:rsidP="004C5544">
      <w:pPr>
        <w:pStyle w:val="ListParagraph"/>
        <w:numPr>
          <w:ilvl w:val="1"/>
          <w:numId w:val="31"/>
        </w:numPr>
        <w:tabs>
          <w:tab w:val="left" w:pos="1134"/>
        </w:tabs>
        <w:spacing w:after="0"/>
        <w:ind w:left="900" w:right="-45" w:hanging="540"/>
        <w:jc w:val="both"/>
        <w:rPr>
          <w:lang w:eastAsia="de-CH"/>
        </w:rPr>
      </w:pPr>
      <w:r>
        <w:rPr>
          <w:lang w:eastAsia="de-CH"/>
        </w:rPr>
        <w:t xml:space="preserve">In particular, Lykke shall assume no liability for actions (e.g. declarations of Default), failure to take action or any suspension or restriction of services by any element within the </w:t>
      </w:r>
      <w:proofErr w:type="spellStart"/>
      <w:r>
        <w:rPr>
          <w:lang w:eastAsia="de-CH"/>
        </w:rPr>
        <w:t>blockchain</w:t>
      </w:r>
      <w:proofErr w:type="spellEnd"/>
      <w:r>
        <w:rPr>
          <w:lang w:eastAsia="de-CH"/>
        </w:rPr>
        <w:t>. Furthermore, Lykke shall assume no liability for the consequences of regulatory measures implemented by competent regulators with regard to any Products allowed for the Lykke Trading Wallet.</w:t>
      </w:r>
    </w:p>
    <w:p w14:paraId="4473D0F9" w14:textId="77777777" w:rsidR="00F55FD7" w:rsidRDefault="00F55FD7" w:rsidP="004C5544">
      <w:pPr>
        <w:pStyle w:val="ListParagraph"/>
        <w:numPr>
          <w:ilvl w:val="1"/>
          <w:numId w:val="31"/>
        </w:numPr>
        <w:tabs>
          <w:tab w:val="left" w:pos="1134"/>
        </w:tabs>
        <w:spacing w:after="0"/>
        <w:ind w:left="900" w:right="-45" w:hanging="540"/>
        <w:jc w:val="both"/>
        <w:rPr>
          <w:lang w:eastAsia="de-CH"/>
        </w:rPr>
      </w:pPr>
      <w:r>
        <w:rPr>
          <w:lang w:eastAsia="de-CH"/>
        </w:rPr>
        <w:t>Lykke shall not be liable for the conduct of third parties that it mandates, provided that it has exercised due diligence when choosing and instructing them.</w:t>
      </w:r>
    </w:p>
    <w:p w14:paraId="2A24B31B" w14:textId="77777777" w:rsidR="00F55FD7" w:rsidRDefault="00F55FD7" w:rsidP="004C5544">
      <w:pPr>
        <w:pStyle w:val="ListParagraph"/>
        <w:numPr>
          <w:ilvl w:val="1"/>
          <w:numId w:val="31"/>
        </w:numPr>
        <w:tabs>
          <w:tab w:val="left" w:pos="1134"/>
        </w:tabs>
        <w:spacing w:after="0"/>
        <w:ind w:left="900" w:right="-45" w:hanging="540"/>
        <w:jc w:val="both"/>
        <w:rPr>
          <w:lang w:eastAsia="de-CH"/>
        </w:rPr>
      </w:pPr>
      <w:r>
        <w:rPr>
          <w:lang w:eastAsia="de-CH"/>
        </w:rPr>
        <w:t>If you have as a result of wilful intent or negligence, e.g. breach of your contractual obligations, contributed to causing and/or aggravating a loss, the extent to which Lykke and you must bear the loss shall be determined in accordance with the principles of contributory negligence. You acknowledge that you have an obligation to prevent and reduce loss.</w:t>
      </w:r>
    </w:p>
    <w:p w14:paraId="2C3E3CDC" w14:textId="6B4EA7A7" w:rsidR="00E80B2A" w:rsidRDefault="001A064F" w:rsidP="004C5544">
      <w:pPr>
        <w:pStyle w:val="Heading1"/>
        <w:numPr>
          <w:ilvl w:val="0"/>
          <w:numId w:val="4"/>
        </w:numPr>
        <w:ind w:left="850" w:hanging="493"/>
        <w:rPr>
          <w:lang w:eastAsia="de-CH"/>
        </w:rPr>
      </w:pPr>
      <w:bookmarkStart w:id="39" w:name="_Toc500845692"/>
      <w:bookmarkStart w:id="40" w:name="_Ref495595002"/>
      <w:r w:rsidRPr="00E80B2A">
        <w:rPr>
          <w:highlight w:val="white"/>
        </w:rPr>
        <w:t>Termination</w:t>
      </w:r>
      <w:bookmarkEnd w:id="39"/>
    </w:p>
    <w:p w14:paraId="6AB190A5" w14:textId="08A4BDDC" w:rsidR="00E80B2A" w:rsidRDefault="00E80B2A" w:rsidP="004C5544">
      <w:pPr>
        <w:pStyle w:val="ListParagraph"/>
        <w:numPr>
          <w:ilvl w:val="1"/>
          <w:numId w:val="32"/>
        </w:numPr>
        <w:tabs>
          <w:tab w:val="left" w:pos="1134"/>
        </w:tabs>
        <w:spacing w:after="0"/>
        <w:ind w:left="900" w:right="-45" w:hanging="540"/>
        <w:jc w:val="both"/>
        <w:rPr>
          <w:lang w:eastAsia="de-CH"/>
        </w:rPr>
      </w:pPr>
      <w:r>
        <w:rPr>
          <w:lang w:eastAsia="de-CH"/>
        </w:rPr>
        <w:t>The Services by Lykke will be terminated on thirty days' notice by you or by Lykke, effective at the end of a month. Notice of termination must be served in writing by registered letter.</w:t>
      </w:r>
    </w:p>
    <w:p w14:paraId="39070A25" w14:textId="77777777" w:rsidR="00E80B2A" w:rsidRDefault="00E80B2A" w:rsidP="004C5544">
      <w:pPr>
        <w:pStyle w:val="ListParagraph"/>
        <w:numPr>
          <w:ilvl w:val="1"/>
          <w:numId w:val="32"/>
        </w:numPr>
        <w:tabs>
          <w:tab w:val="left" w:pos="1134"/>
        </w:tabs>
        <w:spacing w:after="0"/>
        <w:ind w:left="900" w:right="-45" w:hanging="540"/>
        <w:jc w:val="both"/>
        <w:rPr>
          <w:lang w:eastAsia="de-CH"/>
        </w:rPr>
      </w:pPr>
      <w:r>
        <w:rPr>
          <w:lang w:eastAsia="de-CH"/>
        </w:rPr>
        <w:t>By deleting the app and selling your Products you close your Lykke Trading Wallet.</w:t>
      </w:r>
    </w:p>
    <w:p w14:paraId="5E1CFF1D" w14:textId="1950F667" w:rsidR="00E80B2A" w:rsidRDefault="00E80B2A" w:rsidP="004C5544">
      <w:pPr>
        <w:pStyle w:val="ListParagraph"/>
        <w:numPr>
          <w:ilvl w:val="1"/>
          <w:numId w:val="32"/>
        </w:numPr>
        <w:tabs>
          <w:tab w:val="left" w:pos="1134"/>
        </w:tabs>
        <w:spacing w:after="0"/>
        <w:ind w:left="900" w:right="-45" w:hanging="540"/>
        <w:jc w:val="both"/>
        <w:rPr>
          <w:lang w:eastAsia="de-CH"/>
        </w:rPr>
      </w:pPr>
      <w:r>
        <w:rPr>
          <w:lang w:eastAsia="de-CH"/>
        </w:rPr>
        <w:t xml:space="preserve">Lykke reserves the right to close a Lykke Trading Wallet </w:t>
      </w:r>
      <w:r w:rsidR="001A064F">
        <w:rPr>
          <w:lang w:eastAsia="de-CH"/>
        </w:rPr>
        <w:t xml:space="preserve">or Lykke account </w:t>
      </w:r>
      <w:r>
        <w:rPr>
          <w:lang w:eastAsia="de-CH"/>
        </w:rPr>
        <w:t xml:space="preserve">without prior notice immediately on the grounds of </w:t>
      </w:r>
      <w:proofErr w:type="spellStart"/>
      <w:r>
        <w:rPr>
          <w:lang w:eastAsia="de-CH"/>
        </w:rPr>
        <w:t>misusage</w:t>
      </w:r>
      <w:proofErr w:type="spellEnd"/>
      <w:r>
        <w:rPr>
          <w:lang w:eastAsia="de-CH"/>
        </w:rPr>
        <w:t xml:space="preserve"> particularly violations of these Terms or any applicable law.</w:t>
      </w:r>
    </w:p>
    <w:p w14:paraId="1973D4ED" w14:textId="686A4858" w:rsidR="00E80B2A" w:rsidRDefault="00E80B2A" w:rsidP="004C5544">
      <w:pPr>
        <w:pStyle w:val="ListParagraph"/>
        <w:numPr>
          <w:ilvl w:val="1"/>
          <w:numId w:val="32"/>
        </w:numPr>
        <w:tabs>
          <w:tab w:val="left" w:pos="1134"/>
        </w:tabs>
        <w:spacing w:after="0"/>
        <w:ind w:left="900" w:right="-45" w:hanging="540"/>
        <w:jc w:val="both"/>
        <w:rPr>
          <w:lang w:eastAsia="de-CH"/>
        </w:rPr>
      </w:pPr>
      <w:r>
        <w:rPr>
          <w:lang w:eastAsia="de-CH"/>
        </w:rPr>
        <w:t xml:space="preserve">If your Lykke Trading Wallet </w:t>
      </w:r>
      <w:r w:rsidR="001A064F">
        <w:rPr>
          <w:lang w:eastAsia="de-CH"/>
        </w:rPr>
        <w:t xml:space="preserve">or Lykke account </w:t>
      </w:r>
      <w:r>
        <w:rPr>
          <w:lang w:eastAsia="de-CH"/>
        </w:rPr>
        <w:t xml:space="preserve">remains inactive for </w:t>
      </w:r>
      <w:r w:rsidR="001A064F">
        <w:rPr>
          <w:lang w:eastAsia="de-CH"/>
        </w:rPr>
        <w:t>[</w:t>
      </w:r>
      <w:r w:rsidR="00E7238C">
        <w:rPr>
          <w:lang w:eastAsia="de-CH"/>
        </w:rPr>
        <w:t>2</w:t>
      </w:r>
      <w:r w:rsidR="001A064F">
        <w:rPr>
          <w:lang w:eastAsia="de-CH"/>
        </w:rPr>
        <w:t>]</w:t>
      </w:r>
      <w:r>
        <w:rPr>
          <w:lang w:eastAsia="de-CH"/>
        </w:rPr>
        <w:t xml:space="preserve"> months, Lykke </w:t>
      </w:r>
      <w:r w:rsidR="00E7238C">
        <w:rPr>
          <w:lang w:eastAsia="de-CH"/>
        </w:rPr>
        <w:t xml:space="preserve">has the right to </w:t>
      </w:r>
      <w:r>
        <w:rPr>
          <w:lang w:eastAsia="de-CH"/>
        </w:rPr>
        <w:t>freeze or close your Lykke Trading Wallet</w:t>
      </w:r>
      <w:r w:rsidR="001A064F">
        <w:rPr>
          <w:lang w:eastAsia="de-CH"/>
        </w:rPr>
        <w:t xml:space="preserve"> or Lykke account</w:t>
      </w:r>
      <w:r>
        <w:rPr>
          <w:lang w:eastAsia="de-CH"/>
        </w:rPr>
        <w:t>. Lykke will send you a warning</w:t>
      </w:r>
      <w:r w:rsidR="00E7238C">
        <w:rPr>
          <w:lang w:eastAsia="de-CH"/>
        </w:rPr>
        <w:t xml:space="preserve"> after [1] month</w:t>
      </w:r>
      <w:r>
        <w:rPr>
          <w:lang w:eastAsia="de-CH"/>
        </w:rPr>
        <w:t>. Should Lykke not receive an instruction within 1 month after having sent the warning it will close the wallet</w:t>
      </w:r>
      <w:r w:rsidR="001A064F">
        <w:rPr>
          <w:lang w:eastAsia="de-CH"/>
        </w:rPr>
        <w:t xml:space="preserve"> or account</w:t>
      </w:r>
      <w:r>
        <w:rPr>
          <w:lang w:eastAsia="de-CH"/>
        </w:rPr>
        <w:t xml:space="preserve">. </w:t>
      </w:r>
    </w:p>
    <w:p w14:paraId="18ECCB07" w14:textId="77777777" w:rsidR="00CE6A93" w:rsidRDefault="00CE6A93" w:rsidP="004C5544">
      <w:pPr>
        <w:pStyle w:val="ListParagraph"/>
        <w:numPr>
          <w:ilvl w:val="1"/>
          <w:numId w:val="32"/>
        </w:numPr>
        <w:tabs>
          <w:tab w:val="left" w:pos="1134"/>
        </w:tabs>
        <w:spacing w:after="0"/>
        <w:ind w:left="900" w:right="-45" w:hanging="540"/>
        <w:jc w:val="both"/>
      </w:pPr>
      <w:r>
        <w:lastRenderedPageBreak/>
        <w:t xml:space="preserve">Termination by any Party will not affect any obligation which has already been incurred by either </w:t>
      </w:r>
      <w:r>
        <w:rPr>
          <w:lang w:eastAsia="de-CH"/>
        </w:rPr>
        <w:t>Party</w:t>
      </w:r>
      <w:r>
        <w:t xml:space="preserve"> in respect of any open position or any legal rights or obligations which may already have arisen under this agreement or any transactions and deposit/withdrawal operations made there under.</w:t>
      </w:r>
    </w:p>
    <w:p w14:paraId="1C911376" w14:textId="01A2CF5A" w:rsidR="00CE6A93" w:rsidRDefault="00CE6A93" w:rsidP="004C5544">
      <w:pPr>
        <w:pStyle w:val="ListParagraph"/>
        <w:numPr>
          <w:ilvl w:val="1"/>
          <w:numId w:val="32"/>
        </w:numPr>
        <w:tabs>
          <w:tab w:val="left" w:pos="1134"/>
        </w:tabs>
        <w:spacing w:after="0"/>
        <w:ind w:left="900" w:right="-45" w:hanging="540"/>
        <w:jc w:val="both"/>
        <w:rPr>
          <w:lang w:eastAsia="de-CH"/>
        </w:rPr>
      </w:pPr>
      <w:r>
        <w:t>Upon termination, all amounts payable by the Client to the Company will become immediately due and payable including (but without limitation):</w:t>
      </w:r>
    </w:p>
    <w:p w14:paraId="04A4582F" w14:textId="77777777" w:rsidR="00CE6A93" w:rsidRDefault="00CE6A93" w:rsidP="004C5544">
      <w:pPr>
        <w:pStyle w:val="ListParagraph"/>
        <w:numPr>
          <w:ilvl w:val="1"/>
          <w:numId w:val="6"/>
        </w:numPr>
        <w:tabs>
          <w:tab w:val="left" w:pos="7513"/>
        </w:tabs>
        <w:spacing w:after="0"/>
        <w:ind w:left="1434" w:right="-45" w:hanging="534"/>
        <w:jc w:val="both"/>
      </w:pPr>
      <w:r>
        <w:t>All outstanding Costs and any other amounts payable to the Company;</w:t>
      </w:r>
    </w:p>
    <w:p w14:paraId="2FD7AD09" w14:textId="41C07348" w:rsidR="00CE6A93" w:rsidRDefault="00CE6A93" w:rsidP="004C5544">
      <w:pPr>
        <w:pStyle w:val="ListParagraph"/>
        <w:numPr>
          <w:ilvl w:val="1"/>
          <w:numId w:val="6"/>
        </w:numPr>
        <w:tabs>
          <w:tab w:val="left" w:pos="7513"/>
        </w:tabs>
        <w:spacing w:after="0"/>
        <w:ind w:left="1434" w:right="-45" w:hanging="534"/>
        <w:jc w:val="both"/>
      </w:pPr>
      <w:r>
        <w:t>Any dealing expenses incurred by terminating and charges incurred for transferring the Client’s investments to another investment firm;</w:t>
      </w:r>
    </w:p>
    <w:p w14:paraId="00160153" w14:textId="58EBBDD4" w:rsidR="00CE6A93" w:rsidRDefault="00CE6A93" w:rsidP="004C5544">
      <w:pPr>
        <w:pStyle w:val="ListParagraph"/>
        <w:numPr>
          <w:ilvl w:val="1"/>
          <w:numId w:val="6"/>
        </w:numPr>
        <w:tabs>
          <w:tab w:val="left" w:pos="7513"/>
        </w:tabs>
        <w:spacing w:after="0"/>
        <w:ind w:left="1434" w:right="-45" w:hanging="534"/>
        <w:jc w:val="both"/>
      </w:pPr>
      <w:r>
        <w:t>Any losses and expenses realised in closing out any transactions or settling or concluding outstanding obligations incurred by the Company on the Client’s behalf;</w:t>
      </w:r>
    </w:p>
    <w:p w14:paraId="673D7277" w14:textId="78F11DC1" w:rsidR="00CE6A93" w:rsidRDefault="00CE6A93" w:rsidP="004C5544">
      <w:pPr>
        <w:pStyle w:val="ListParagraph"/>
        <w:numPr>
          <w:ilvl w:val="1"/>
          <w:numId w:val="6"/>
        </w:numPr>
        <w:tabs>
          <w:tab w:val="left" w:pos="7513"/>
        </w:tabs>
        <w:spacing w:after="0"/>
        <w:ind w:left="1434" w:right="-45" w:hanging="534"/>
        <w:jc w:val="both"/>
      </w:pPr>
      <w:r>
        <w:t>Any charges and additional expenses incurred or to be incurred by the Company as a result of the termination;</w:t>
      </w:r>
    </w:p>
    <w:p w14:paraId="3B5D2A9B" w14:textId="77777777" w:rsidR="00CE6A93" w:rsidRDefault="00CE6A93" w:rsidP="004C5544">
      <w:pPr>
        <w:pStyle w:val="ListParagraph"/>
        <w:numPr>
          <w:ilvl w:val="1"/>
          <w:numId w:val="6"/>
        </w:numPr>
        <w:tabs>
          <w:tab w:val="left" w:pos="7513"/>
        </w:tabs>
        <w:spacing w:after="0"/>
        <w:ind w:left="1434" w:right="-46" w:hanging="534"/>
        <w:jc w:val="both"/>
      </w:pPr>
      <w:r>
        <w:t>Any damages which arose during the arrangement or settlement of pending obligations.</w:t>
      </w:r>
    </w:p>
    <w:p w14:paraId="00384897" w14:textId="59B80B15" w:rsidR="00CE6A93" w:rsidRDefault="00CE6A93" w:rsidP="004C5544">
      <w:pPr>
        <w:pStyle w:val="ListParagraph"/>
        <w:numPr>
          <w:ilvl w:val="1"/>
          <w:numId w:val="32"/>
        </w:numPr>
        <w:tabs>
          <w:tab w:val="left" w:pos="1134"/>
        </w:tabs>
        <w:spacing w:after="0"/>
        <w:ind w:left="900" w:right="-45" w:hanging="540"/>
        <w:jc w:val="both"/>
      </w:pPr>
      <w:r>
        <w:t>Upon termination, the Company reserves the right to keep Client’s funds as necessary to close positions which have already been opened and/or pay any pending obligations of the Client under this agreement.</w:t>
      </w:r>
    </w:p>
    <w:p w14:paraId="0A4578E3" w14:textId="188F22D7" w:rsidR="00CE6A93" w:rsidRDefault="00CE6A93" w:rsidP="004C5544">
      <w:pPr>
        <w:pStyle w:val="ListParagraph"/>
        <w:numPr>
          <w:ilvl w:val="1"/>
          <w:numId w:val="32"/>
        </w:numPr>
        <w:tabs>
          <w:tab w:val="left" w:pos="1134"/>
        </w:tabs>
        <w:spacing w:after="0"/>
        <w:ind w:left="900" w:right="-45" w:hanging="540"/>
        <w:jc w:val="both"/>
      </w:pPr>
      <w:r>
        <w:t>Upon termination, the Company reserves the right to combine any accounts of the Client, to consolidate the balances in such Client accounts and to set off those balances and close the Client account.</w:t>
      </w:r>
    </w:p>
    <w:p w14:paraId="263B6081" w14:textId="2431299A" w:rsidR="00CE6A93" w:rsidRDefault="00CE6A93" w:rsidP="004C5544">
      <w:pPr>
        <w:pStyle w:val="ListParagraph"/>
        <w:numPr>
          <w:ilvl w:val="1"/>
          <w:numId w:val="32"/>
        </w:numPr>
        <w:tabs>
          <w:tab w:val="left" w:pos="1134"/>
        </w:tabs>
        <w:spacing w:after="0"/>
        <w:ind w:left="900" w:right="-45" w:hanging="540"/>
        <w:jc w:val="both"/>
      </w:pPr>
      <w:r>
        <w:t>Upon termination, the Company will be entitled without prior notice to the Client to cease the Client’s access to the Company’s trading venue, to close the Client’s trading account, convert any assets and suspend or freeze or close any open positions or reject orders.</w:t>
      </w:r>
    </w:p>
    <w:p w14:paraId="4087A749" w14:textId="66A3A48B" w:rsidR="00CE6A93" w:rsidRDefault="00CE6A93" w:rsidP="004C5544">
      <w:pPr>
        <w:pStyle w:val="ListParagraph"/>
        <w:numPr>
          <w:ilvl w:val="1"/>
          <w:numId w:val="32"/>
        </w:numPr>
        <w:tabs>
          <w:tab w:val="left" w:pos="1134"/>
        </w:tabs>
        <w:spacing w:after="0"/>
        <w:ind w:left="900" w:right="-45" w:hanging="540"/>
        <w:jc w:val="both"/>
      </w:pPr>
      <w:r>
        <w:t>Upon termination if there is balance in the Client’s favour, the Company will (after withholding such amounts that in the Company’s absolute discretion considers appropriate in respect of future liabilities) pay such balance to the Client as soon as reasonably practicable and supply him with a statement presenting how that balance was arrived at and, where appropriate, instruct any nominee and/or any custodian to pay any applicable amounts. Such funds shall be delivered to the Client in accordance with the Client’s Instructions.</w:t>
      </w:r>
    </w:p>
    <w:p w14:paraId="0BBC5654" w14:textId="1E0EFD06" w:rsidR="00E80B2A" w:rsidRDefault="001A064F" w:rsidP="004C5544">
      <w:pPr>
        <w:pStyle w:val="Heading1"/>
        <w:numPr>
          <w:ilvl w:val="0"/>
          <w:numId w:val="4"/>
        </w:numPr>
        <w:ind w:left="850" w:hanging="493"/>
        <w:rPr>
          <w:lang w:eastAsia="de-CH"/>
        </w:rPr>
      </w:pPr>
      <w:bookmarkStart w:id="41" w:name="_Toc500845693"/>
      <w:bookmarkEnd w:id="40"/>
      <w:r>
        <w:rPr>
          <w:lang w:eastAsia="de-CH"/>
        </w:rPr>
        <w:t xml:space="preserve">Record </w:t>
      </w:r>
      <w:r w:rsidRPr="001A064F">
        <w:rPr>
          <w:highlight w:val="white"/>
        </w:rPr>
        <w:t>keeping</w:t>
      </w:r>
      <w:bookmarkEnd w:id="41"/>
    </w:p>
    <w:p w14:paraId="534879E7" w14:textId="1185A780" w:rsidR="00E80B2A" w:rsidRDefault="00E80B2A" w:rsidP="001A064F">
      <w:pPr>
        <w:pStyle w:val="ListParagraph"/>
        <w:tabs>
          <w:tab w:val="left" w:pos="1134"/>
        </w:tabs>
        <w:spacing w:after="0"/>
        <w:ind w:left="900" w:right="-45"/>
        <w:jc w:val="both"/>
        <w:rPr>
          <w:lang w:eastAsia="de-CH"/>
        </w:rPr>
      </w:pPr>
      <w:r>
        <w:rPr>
          <w:lang w:eastAsia="de-CH"/>
        </w:rPr>
        <w:t>Lykke will keep records containing your personal data, trading information, wallet opening documents, communications and anything else which relates to you in accordance with applicable laws, but at least for five years after termination of these Terms</w:t>
      </w:r>
      <w:r w:rsidR="001A064F">
        <w:rPr>
          <w:lang w:eastAsia="de-CH"/>
        </w:rPr>
        <w:t>, subject to applicable laws</w:t>
      </w:r>
      <w:r>
        <w:rPr>
          <w:lang w:eastAsia="de-CH"/>
        </w:rPr>
        <w:t>.</w:t>
      </w:r>
    </w:p>
    <w:p w14:paraId="1E798543" w14:textId="77777777" w:rsidR="00E80B2A" w:rsidRDefault="00E80B2A" w:rsidP="004C5544">
      <w:pPr>
        <w:pStyle w:val="Heading1"/>
        <w:numPr>
          <w:ilvl w:val="0"/>
          <w:numId w:val="4"/>
        </w:numPr>
        <w:ind w:left="850" w:hanging="493"/>
        <w:rPr>
          <w:rFonts w:ascii="Arial Fett" w:hAnsi="Arial Fett"/>
          <w:caps/>
          <w:lang w:eastAsia="de-CH"/>
        </w:rPr>
      </w:pPr>
      <w:bookmarkStart w:id="42" w:name="_Toc500845694"/>
      <w:r w:rsidRPr="001A064F">
        <w:rPr>
          <w:lang w:eastAsia="de-CH"/>
        </w:rPr>
        <w:t>Taxation</w:t>
      </w:r>
      <w:bookmarkEnd w:id="42"/>
    </w:p>
    <w:p w14:paraId="71AC61D4" w14:textId="77777777" w:rsidR="001A064F" w:rsidRPr="001A064F" w:rsidRDefault="00E80B2A" w:rsidP="004C5544">
      <w:pPr>
        <w:pStyle w:val="ListParagraph"/>
        <w:numPr>
          <w:ilvl w:val="1"/>
          <w:numId w:val="33"/>
        </w:numPr>
        <w:tabs>
          <w:tab w:val="left" w:pos="1134"/>
        </w:tabs>
        <w:spacing w:after="0"/>
        <w:ind w:left="900" w:right="-45" w:hanging="540"/>
        <w:jc w:val="both"/>
        <w:rPr>
          <w:lang w:eastAsia="de-CH"/>
        </w:rPr>
      </w:pPr>
      <w:r>
        <w:rPr>
          <w:lang w:eastAsia="de-CH"/>
        </w:rPr>
        <w:t>You bear the sole responsibility to determine if your use of the Services and/or any other action or transaction related to your Products in the Lykke app have tax implications for you.</w:t>
      </w:r>
      <w:r w:rsidR="001A064F" w:rsidRPr="001A064F">
        <w:rPr>
          <w:lang w:eastAsia="de-CH"/>
        </w:rPr>
        <w:t xml:space="preserve"> </w:t>
      </w:r>
    </w:p>
    <w:p w14:paraId="33256D71" w14:textId="607E8B21" w:rsidR="00E80B2A" w:rsidRPr="001A064F" w:rsidRDefault="00E80B2A" w:rsidP="004C5544">
      <w:pPr>
        <w:pStyle w:val="ListParagraph"/>
        <w:numPr>
          <w:ilvl w:val="1"/>
          <w:numId w:val="33"/>
        </w:numPr>
        <w:tabs>
          <w:tab w:val="left" w:pos="1134"/>
        </w:tabs>
        <w:spacing w:after="0"/>
        <w:ind w:left="900" w:right="-45" w:hanging="540"/>
        <w:jc w:val="both"/>
        <w:rPr>
          <w:lang w:eastAsia="de-CH"/>
        </w:rPr>
      </w:pPr>
      <w:r>
        <w:rPr>
          <w:lang w:eastAsia="de-CH"/>
        </w:rPr>
        <w:lastRenderedPageBreak/>
        <w:t>By using the Services, and to the extent permitted by law, you agree not to hold Lykke liable for any tax liability associated with or arising from the operation of the Services or any other action or transaction related to Lykke.</w:t>
      </w:r>
    </w:p>
    <w:p w14:paraId="3DE45DB2" w14:textId="690BDE1F" w:rsidR="00E80B2A" w:rsidRDefault="001A064F" w:rsidP="004C5544">
      <w:pPr>
        <w:pStyle w:val="Heading1"/>
        <w:numPr>
          <w:ilvl w:val="0"/>
          <w:numId w:val="4"/>
        </w:numPr>
        <w:ind w:left="850" w:hanging="493"/>
        <w:rPr>
          <w:rFonts w:ascii="Arial Fett" w:hAnsi="Arial Fett"/>
          <w:caps/>
          <w:lang w:eastAsia="de-CH"/>
        </w:rPr>
      </w:pPr>
      <w:bookmarkStart w:id="43" w:name="_Toc500845695"/>
      <w:r w:rsidRPr="001A064F">
        <w:rPr>
          <w:lang w:eastAsia="de-CH"/>
        </w:rPr>
        <w:t>Fees</w:t>
      </w:r>
      <w:bookmarkEnd w:id="43"/>
    </w:p>
    <w:p w14:paraId="7CEB40BD" w14:textId="02A12738" w:rsidR="00E80B2A" w:rsidRPr="001A064F" w:rsidRDefault="00E80B2A" w:rsidP="001A064F">
      <w:pPr>
        <w:pStyle w:val="ListParagraph"/>
        <w:tabs>
          <w:tab w:val="left" w:pos="1134"/>
        </w:tabs>
        <w:spacing w:after="0"/>
        <w:ind w:left="900" w:right="-45"/>
        <w:jc w:val="both"/>
        <w:rPr>
          <w:lang w:eastAsia="de-CH"/>
        </w:rPr>
      </w:pPr>
      <w:r>
        <w:rPr>
          <w:lang w:eastAsia="de-CH"/>
        </w:rPr>
        <w:t>The prices for the Lykke Services are published on the website</w:t>
      </w:r>
      <w:r w:rsidR="001A064F">
        <w:rPr>
          <w:lang w:eastAsia="de-CH"/>
        </w:rPr>
        <w:t xml:space="preserve">s </w:t>
      </w:r>
      <w:hyperlink r:id="rId9" w:history="1">
        <w:r w:rsidR="001A064F" w:rsidRPr="001A064F">
          <w:rPr>
            <w:lang w:eastAsia="de-CH"/>
          </w:rPr>
          <w:t>www.lykke.vu</w:t>
        </w:r>
      </w:hyperlink>
      <w:r w:rsidR="001A064F">
        <w:rPr>
          <w:lang w:eastAsia="de-CH"/>
        </w:rPr>
        <w:t>,</w:t>
      </w:r>
      <w:r>
        <w:rPr>
          <w:lang w:eastAsia="de-CH"/>
        </w:rPr>
        <w:t xml:space="preserve"> </w:t>
      </w:r>
      <w:hyperlink r:id="rId10" w:history="1">
        <w:r w:rsidR="001A064F" w:rsidRPr="001A064F">
          <w:rPr>
            <w:lang w:eastAsia="de-CH"/>
          </w:rPr>
          <w:t>www.lykke.com</w:t>
        </w:r>
      </w:hyperlink>
      <w:r>
        <w:rPr>
          <w:lang w:eastAsia="de-CH"/>
        </w:rPr>
        <w:t xml:space="preserve"> </w:t>
      </w:r>
      <w:r w:rsidR="001A064F">
        <w:rPr>
          <w:lang w:eastAsia="de-CH"/>
        </w:rPr>
        <w:t>or in the Lykke Wallet apps</w:t>
      </w:r>
      <w:r>
        <w:rPr>
          <w:lang w:eastAsia="de-CH"/>
        </w:rPr>
        <w:t>.</w:t>
      </w:r>
    </w:p>
    <w:p w14:paraId="681F9303" w14:textId="3D232EA1" w:rsidR="00E80B2A" w:rsidRDefault="001A064F" w:rsidP="004C5544">
      <w:pPr>
        <w:pStyle w:val="Heading1"/>
        <w:numPr>
          <w:ilvl w:val="0"/>
          <w:numId w:val="4"/>
        </w:numPr>
        <w:ind w:left="850" w:hanging="493"/>
        <w:rPr>
          <w:lang w:eastAsia="de-CH"/>
        </w:rPr>
      </w:pPr>
      <w:bookmarkStart w:id="44" w:name="_Toc500845696"/>
      <w:r>
        <w:rPr>
          <w:lang w:eastAsia="de-CH"/>
        </w:rPr>
        <w:t>Assignment / entire agreement</w:t>
      </w:r>
      <w:bookmarkEnd w:id="44"/>
    </w:p>
    <w:p w14:paraId="1E57B9C7" w14:textId="77777777" w:rsidR="00E80B2A" w:rsidRDefault="00E80B2A" w:rsidP="001A064F">
      <w:pPr>
        <w:pStyle w:val="ListParagraph"/>
        <w:tabs>
          <w:tab w:val="left" w:pos="1134"/>
        </w:tabs>
        <w:spacing w:after="0"/>
        <w:ind w:left="900" w:right="-45"/>
        <w:jc w:val="both"/>
        <w:rPr>
          <w:lang w:eastAsia="de-CH"/>
        </w:rPr>
      </w:pPr>
      <w:r>
        <w:rPr>
          <w:lang w:eastAsia="de-CH"/>
        </w:rPr>
        <w:t>Lykke may assign these Terms to its parent company, affiliate or subsidiary, or in connection with a merger, consolidation, or sale or other disposition of all or substantially all of its assets. These Terms, together with any other agreements that apply to you constitute the entire and exclusive agreement between us and you regarding its subject matter, and supersede and replace any previous or contemporaneous written or oral contract, warranty, representation or understanding regarding its subject matter.</w:t>
      </w:r>
    </w:p>
    <w:p w14:paraId="267EB90C" w14:textId="12911305" w:rsidR="00E80B2A" w:rsidRDefault="001A064F" w:rsidP="004C5544">
      <w:pPr>
        <w:pStyle w:val="Heading1"/>
        <w:numPr>
          <w:ilvl w:val="0"/>
          <w:numId w:val="4"/>
        </w:numPr>
        <w:ind w:left="850" w:hanging="493"/>
        <w:rPr>
          <w:lang w:eastAsia="de-CH"/>
        </w:rPr>
      </w:pPr>
      <w:bookmarkStart w:id="45" w:name="_Toc500845697"/>
      <w:r>
        <w:rPr>
          <w:lang w:eastAsia="de-CH"/>
        </w:rPr>
        <w:t>Severability</w:t>
      </w:r>
      <w:bookmarkEnd w:id="45"/>
    </w:p>
    <w:p w14:paraId="668DCC36" w14:textId="77777777" w:rsidR="00E80B2A" w:rsidRDefault="00E80B2A" w:rsidP="001A064F">
      <w:pPr>
        <w:pStyle w:val="ListParagraph"/>
        <w:tabs>
          <w:tab w:val="left" w:pos="1134"/>
        </w:tabs>
        <w:spacing w:after="0"/>
        <w:ind w:left="900" w:right="-45"/>
        <w:jc w:val="both"/>
        <w:rPr>
          <w:lang w:eastAsia="de-CH"/>
        </w:rPr>
      </w:pPr>
      <w:r>
        <w:rPr>
          <w:lang w:eastAsia="de-CH"/>
        </w:rPr>
        <w:t>If for any reason a court of competent jurisdiction finds any provision of these Terms invalid or unenforceable or illegal or contravene any rule, regulation or law of any market or regulator, that part will be deemed to have been excluded from these Terms from the beginning, and these Terms will be interpreted and enforced as though the provision had never been included and the legality or enforceability of the remaining provisions of the Terms or the legality, validity or enforceability of this provision in accordance with the law and/or regulation of any other jurisdiction, shall not be affected but should remain in full force and effect.</w:t>
      </w:r>
    </w:p>
    <w:p w14:paraId="68E01F10" w14:textId="4D9E9B99" w:rsidR="00E80B2A" w:rsidRDefault="001A064F" w:rsidP="004C5544">
      <w:pPr>
        <w:pStyle w:val="Heading1"/>
        <w:numPr>
          <w:ilvl w:val="0"/>
          <w:numId w:val="4"/>
        </w:numPr>
        <w:ind w:left="850" w:hanging="493"/>
        <w:rPr>
          <w:lang w:eastAsia="de-CH"/>
        </w:rPr>
      </w:pPr>
      <w:bookmarkStart w:id="46" w:name="_Toc500845698"/>
      <w:r>
        <w:rPr>
          <w:lang w:eastAsia="de-CH"/>
        </w:rPr>
        <w:t>Changes to these terms</w:t>
      </w:r>
      <w:bookmarkEnd w:id="46"/>
    </w:p>
    <w:p w14:paraId="791494C8" w14:textId="77777777" w:rsidR="00E80B2A" w:rsidRDefault="00E80B2A" w:rsidP="001A064F">
      <w:pPr>
        <w:pStyle w:val="ListParagraph"/>
        <w:tabs>
          <w:tab w:val="left" w:pos="1134"/>
        </w:tabs>
        <w:spacing w:after="0"/>
        <w:ind w:left="900" w:right="-45"/>
        <w:jc w:val="both"/>
        <w:rPr>
          <w:lang w:eastAsia="de-CH"/>
        </w:rPr>
      </w:pPr>
      <w:r>
        <w:rPr>
          <w:lang w:eastAsia="de-CH"/>
        </w:rPr>
        <w:t>The present Terms may change from time to time, including but not limited to cases of changes in our Services, in technology, in regulation and for any other case that Lykke deems as appropriate to take measures. In case of a change, we will provide you notice of such change by e-mail and by posting the updated Terms on our website and changing the "Last Updated" date at the bottom of these Terms. Any amended Terms shall become effective not earlier than 14 days after they are posted and shall apply prospectively to the use of the Services upon effectiveness of such changes. However, in case the changes address new functions of Lykke Services or they are made for any legal reasons, they shall be of immediate effect. Upon effectiveness of the change as described above, the change of Terms shall be considered as accepted by you in case you continue using the Services. Therefore, in case you do not agree to any amended Term, you must immediately cease using the Services.</w:t>
      </w:r>
    </w:p>
    <w:p w14:paraId="259CB30B" w14:textId="479B50AE" w:rsidR="00E80B2A" w:rsidRDefault="001A064F" w:rsidP="004C5544">
      <w:pPr>
        <w:pStyle w:val="Heading1"/>
        <w:numPr>
          <w:ilvl w:val="0"/>
          <w:numId w:val="4"/>
        </w:numPr>
        <w:ind w:left="850" w:hanging="493"/>
        <w:rPr>
          <w:lang w:eastAsia="de-CH"/>
        </w:rPr>
      </w:pPr>
      <w:bookmarkStart w:id="47" w:name="_Toc500845699"/>
      <w:r>
        <w:rPr>
          <w:lang w:eastAsia="de-CH"/>
        </w:rPr>
        <w:lastRenderedPageBreak/>
        <w:t>Communications and written notices</w:t>
      </w:r>
      <w:bookmarkEnd w:id="47"/>
    </w:p>
    <w:p w14:paraId="078D868A" w14:textId="77777777" w:rsidR="00E80B2A" w:rsidRDefault="00E80B2A" w:rsidP="004C5544">
      <w:pPr>
        <w:pStyle w:val="ListParagraph"/>
        <w:numPr>
          <w:ilvl w:val="1"/>
          <w:numId w:val="35"/>
        </w:numPr>
        <w:tabs>
          <w:tab w:val="left" w:pos="1134"/>
        </w:tabs>
        <w:spacing w:after="0"/>
        <w:ind w:left="900" w:right="-45" w:hanging="540"/>
        <w:jc w:val="both"/>
        <w:rPr>
          <w:lang w:eastAsia="de-CH"/>
        </w:rPr>
      </w:pPr>
      <w:r>
        <w:rPr>
          <w:lang w:eastAsia="de-CH"/>
        </w:rPr>
        <w:t xml:space="preserve">Unless the contrary is specifically provided in these Terms, any notice, instruction, request or other communication to be given to Lykke by the participant under these Terms shall be in writing and shall be sent to </w:t>
      </w:r>
      <w:proofErr w:type="spellStart"/>
      <w:r>
        <w:rPr>
          <w:lang w:eastAsia="de-CH"/>
        </w:rPr>
        <w:t>Lykke’s</w:t>
      </w:r>
      <w:proofErr w:type="spellEnd"/>
      <w:r>
        <w:rPr>
          <w:lang w:eastAsia="de-CH"/>
        </w:rPr>
        <w:t xml:space="preserve"> address below (or to any other address which Lykke may from time to time specify to the participant for this purpose) and shall be deemed delivered only when actually received by Lykke at:</w:t>
      </w:r>
    </w:p>
    <w:p w14:paraId="5B6F11EE" w14:textId="218ED488" w:rsidR="00E80B2A" w:rsidRDefault="00CC7327" w:rsidP="001A064F">
      <w:pPr>
        <w:pStyle w:val="ListParagraph"/>
        <w:tabs>
          <w:tab w:val="left" w:pos="1134"/>
        </w:tabs>
        <w:spacing w:after="0"/>
        <w:ind w:left="900" w:right="-45"/>
        <w:jc w:val="both"/>
        <w:rPr>
          <w:lang w:eastAsia="de-CH"/>
        </w:rPr>
      </w:pPr>
      <w:del w:id="48" w:author="Belkin Anton" w:date="2018-02-28T18:00:00Z">
        <w:r w:rsidRPr="00CC7327" w:rsidDel="00F713F5">
          <w:rPr>
            <w:lang w:eastAsia="de-CH"/>
          </w:rPr>
          <w:delText>S.I.P Building, P.O. Box 3010, Rue Pasteur, Port Vila, Vanuatu</w:delText>
        </w:r>
      </w:del>
      <w:ins w:id="49" w:author="Belkin Anton" w:date="2018-02-28T18:00:00Z">
        <w:r w:rsidR="00F713F5">
          <w:rPr>
            <w:lang w:eastAsia="de-CH"/>
          </w:rPr>
          <w:t>XXX, Cyprus</w:t>
        </w:r>
      </w:ins>
    </w:p>
    <w:p w14:paraId="4F0FC156" w14:textId="77777777" w:rsidR="00E80B2A" w:rsidRDefault="00E80B2A" w:rsidP="004C5544">
      <w:pPr>
        <w:pStyle w:val="ListParagraph"/>
        <w:numPr>
          <w:ilvl w:val="1"/>
          <w:numId w:val="35"/>
        </w:numPr>
        <w:tabs>
          <w:tab w:val="left" w:pos="1134"/>
        </w:tabs>
        <w:spacing w:after="0"/>
        <w:ind w:left="900" w:right="-45" w:hanging="540"/>
        <w:jc w:val="both"/>
        <w:rPr>
          <w:lang w:eastAsia="de-CH"/>
        </w:rPr>
      </w:pPr>
      <w:r>
        <w:rPr>
          <w:lang w:eastAsia="de-CH"/>
        </w:rPr>
        <w:t>Any communications sent to the participant (documents, notices, confirmations, statements etc.) are deemed received:</w:t>
      </w:r>
    </w:p>
    <w:p w14:paraId="2A78CCF8" w14:textId="2FC08FCF" w:rsidR="00E80B2A" w:rsidRDefault="00E80B2A" w:rsidP="004C5544">
      <w:pPr>
        <w:numPr>
          <w:ilvl w:val="0"/>
          <w:numId w:val="34"/>
        </w:numPr>
        <w:spacing w:after="0"/>
        <w:ind w:left="1434" w:hanging="357"/>
        <w:contextualSpacing/>
        <w:jc w:val="both"/>
        <w:rPr>
          <w:lang w:eastAsia="de-CH"/>
        </w:rPr>
      </w:pPr>
      <w:r>
        <w:rPr>
          <w:lang w:eastAsia="de-CH"/>
        </w:rPr>
        <w:t>If sent by email, within one hour after emailing it;</w:t>
      </w:r>
    </w:p>
    <w:p w14:paraId="775C1FEE" w14:textId="7A885411" w:rsidR="00E80B2A" w:rsidRDefault="00E80B2A" w:rsidP="004C5544">
      <w:pPr>
        <w:numPr>
          <w:ilvl w:val="0"/>
          <w:numId w:val="34"/>
        </w:numPr>
        <w:spacing w:after="0"/>
        <w:ind w:left="1434" w:hanging="357"/>
        <w:contextualSpacing/>
        <w:jc w:val="both"/>
        <w:rPr>
          <w:lang w:eastAsia="de-CH"/>
        </w:rPr>
      </w:pPr>
      <w:r>
        <w:rPr>
          <w:lang w:eastAsia="de-CH"/>
        </w:rPr>
        <w:t xml:space="preserve">If sent by </w:t>
      </w:r>
      <w:proofErr w:type="spellStart"/>
      <w:r>
        <w:rPr>
          <w:lang w:eastAsia="de-CH"/>
        </w:rPr>
        <w:t>Lykke’s</w:t>
      </w:r>
      <w:proofErr w:type="spellEnd"/>
      <w:r>
        <w:rPr>
          <w:lang w:eastAsia="de-CH"/>
        </w:rPr>
        <w:t xml:space="preserve"> online system internal mail or support chat, immediately after sending it;</w:t>
      </w:r>
    </w:p>
    <w:p w14:paraId="2441E580" w14:textId="3E162C3F" w:rsidR="00E80B2A" w:rsidRDefault="001A064F" w:rsidP="004C5544">
      <w:pPr>
        <w:numPr>
          <w:ilvl w:val="0"/>
          <w:numId w:val="34"/>
        </w:numPr>
        <w:spacing w:after="0"/>
        <w:ind w:left="1434" w:hanging="357"/>
        <w:contextualSpacing/>
        <w:jc w:val="both"/>
        <w:rPr>
          <w:lang w:eastAsia="de-CH"/>
        </w:rPr>
      </w:pPr>
      <w:r>
        <w:rPr>
          <w:lang w:eastAsia="de-CH"/>
        </w:rPr>
        <w:t>I</w:t>
      </w:r>
      <w:r w:rsidR="00E80B2A">
        <w:rPr>
          <w:lang w:eastAsia="de-CH"/>
        </w:rPr>
        <w:t>f sent via the Lykke API, the Lykke app, or other electronic devices, immediately after sending it;</w:t>
      </w:r>
    </w:p>
    <w:p w14:paraId="0F0E12AE" w14:textId="3573D590" w:rsidR="00E80B2A" w:rsidRDefault="00E80B2A" w:rsidP="004C5544">
      <w:pPr>
        <w:numPr>
          <w:ilvl w:val="0"/>
          <w:numId w:val="34"/>
        </w:numPr>
        <w:spacing w:after="0"/>
        <w:ind w:left="1434" w:hanging="357"/>
        <w:contextualSpacing/>
        <w:jc w:val="both"/>
        <w:rPr>
          <w:lang w:eastAsia="de-CH"/>
        </w:rPr>
      </w:pPr>
      <w:r>
        <w:rPr>
          <w:lang w:eastAsia="de-CH"/>
        </w:rPr>
        <w:t>If sent by telephone, once the telephone conversation has been finished;</w:t>
      </w:r>
    </w:p>
    <w:p w14:paraId="5D505D99" w14:textId="7616ECA5" w:rsidR="00E80B2A" w:rsidRDefault="00E80B2A" w:rsidP="004C5544">
      <w:pPr>
        <w:numPr>
          <w:ilvl w:val="0"/>
          <w:numId w:val="34"/>
        </w:numPr>
        <w:spacing w:after="0"/>
        <w:ind w:left="1434" w:hanging="357"/>
        <w:contextualSpacing/>
        <w:jc w:val="both"/>
        <w:rPr>
          <w:lang w:eastAsia="de-CH"/>
        </w:rPr>
      </w:pPr>
      <w:r>
        <w:rPr>
          <w:lang w:eastAsia="de-CH"/>
        </w:rPr>
        <w:t>If sent via commercial courier service, at the date of signing of the document on receipt of such notice;</w:t>
      </w:r>
    </w:p>
    <w:p w14:paraId="46310553" w14:textId="06EC4FC0" w:rsidR="00E80B2A" w:rsidRDefault="001A064F" w:rsidP="004C5544">
      <w:pPr>
        <w:numPr>
          <w:ilvl w:val="0"/>
          <w:numId w:val="34"/>
        </w:numPr>
        <w:spacing w:after="0"/>
        <w:ind w:left="1434" w:hanging="357"/>
        <w:contextualSpacing/>
        <w:jc w:val="both"/>
        <w:rPr>
          <w:lang w:eastAsia="de-CH"/>
        </w:rPr>
      </w:pPr>
      <w:r>
        <w:rPr>
          <w:lang w:eastAsia="de-CH"/>
        </w:rPr>
        <w:t>I</w:t>
      </w:r>
      <w:r w:rsidR="00E80B2A">
        <w:rPr>
          <w:lang w:eastAsia="de-CH"/>
        </w:rPr>
        <w:t xml:space="preserve">f posted on </w:t>
      </w:r>
      <w:proofErr w:type="spellStart"/>
      <w:r w:rsidR="00E80B2A">
        <w:rPr>
          <w:lang w:eastAsia="de-CH"/>
        </w:rPr>
        <w:t>Lykke’s</w:t>
      </w:r>
      <w:proofErr w:type="spellEnd"/>
      <w:r w:rsidR="00E80B2A">
        <w:rPr>
          <w:lang w:eastAsia="de-CH"/>
        </w:rPr>
        <w:t xml:space="preserve"> website, within one hour after it has been posted;</w:t>
      </w:r>
    </w:p>
    <w:p w14:paraId="61A612E6" w14:textId="77777777" w:rsidR="00E80B2A" w:rsidRDefault="00E80B2A" w:rsidP="004C5544">
      <w:pPr>
        <w:pStyle w:val="ListParagraph"/>
        <w:numPr>
          <w:ilvl w:val="1"/>
          <w:numId w:val="35"/>
        </w:numPr>
        <w:tabs>
          <w:tab w:val="left" w:pos="1134"/>
        </w:tabs>
        <w:spacing w:after="0"/>
        <w:ind w:left="900" w:right="-45" w:hanging="540"/>
        <w:jc w:val="both"/>
        <w:rPr>
          <w:lang w:eastAsia="de-CH"/>
        </w:rPr>
      </w:pPr>
      <w:r>
        <w:rPr>
          <w:lang w:eastAsia="de-CH"/>
        </w:rPr>
        <w:t>In order to communicate with the participant, Lykke will use the contact details provided by the participant whilst opening the Lykke Trading Wallet or as updated later on. Hence, the participant has an obligation to notify Lykke immediately of any change in the participant’s contact details.</w:t>
      </w:r>
    </w:p>
    <w:p w14:paraId="0E91F5C7" w14:textId="732DA877" w:rsidR="00E80B2A" w:rsidRDefault="00C56FAD" w:rsidP="004C5544">
      <w:pPr>
        <w:pStyle w:val="Heading1"/>
        <w:numPr>
          <w:ilvl w:val="0"/>
          <w:numId w:val="4"/>
        </w:numPr>
        <w:ind w:left="850" w:hanging="493"/>
        <w:rPr>
          <w:lang w:eastAsia="de-CH"/>
        </w:rPr>
      </w:pPr>
      <w:bookmarkStart w:id="50" w:name="_Toc500845701"/>
      <w:r>
        <w:rPr>
          <w:lang w:eastAsia="de-CH"/>
        </w:rPr>
        <w:t>Dispute resolution, place of jurisdiction and governing law</w:t>
      </w:r>
      <w:bookmarkEnd w:id="50"/>
    </w:p>
    <w:p w14:paraId="108E899C" w14:textId="7AA882D1" w:rsidR="00E80B2A" w:rsidRDefault="00E80B2A" w:rsidP="004C5544">
      <w:pPr>
        <w:pStyle w:val="ListParagraph"/>
        <w:numPr>
          <w:ilvl w:val="1"/>
          <w:numId w:val="36"/>
        </w:numPr>
        <w:tabs>
          <w:tab w:val="left" w:pos="1134"/>
        </w:tabs>
        <w:spacing w:after="0"/>
        <w:ind w:left="900" w:right="-45" w:hanging="540"/>
        <w:jc w:val="both"/>
        <w:rPr>
          <w:lang w:eastAsia="de-CH"/>
        </w:rPr>
      </w:pPr>
      <w:r>
        <w:rPr>
          <w:lang w:eastAsia="de-CH"/>
        </w:rPr>
        <w:t>These Terms and the contractual documents mentioned in section</w:t>
      </w:r>
      <w:r w:rsidR="00E7238C">
        <w:rPr>
          <w:lang w:eastAsia="de-CH"/>
        </w:rPr>
        <w:t xml:space="preserve"> </w:t>
      </w:r>
      <w:r w:rsidR="00E7238C">
        <w:rPr>
          <w:lang w:eastAsia="de-CH"/>
        </w:rPr>
        <w:fldChar w:fldCharType="begin"/>
      </w:r>
      <w:r w:rsidR="00E7238C">
        <w:rPr>
          <w:lang w:eastAsia="de-CH"/>
        </w:rPr>
        <w:instrText xml:space="preserve"> REF _Ref500428832 \r \h </w:instrText>
      </w:r>
      <w:r w:rsidR="00E7238C">
        <w:rPr>
          <w:lang w:eastAsia="de-CH"/>
        </w:rPr>
      </w:r>
      <w:r w:rsidR="00E7238C">
        <w:rPr>
          <w:lang w:eastAsia="de-CH"/>
        </w:rPr>
        <w:fldChar w:fldCharType="separate"/>
      </w:r>
      <w:r w:rsidR="00E7238C">
        <w:rPr>
          <w:lang w:eastAsia="de-CH"/>
        </w:rPr>
        <w:t>1.2</w:t>
      </w:r>
      <w:r w:rsidR="00E7238C">
        <w:rPr>
          <w:lang w:eastAsia="de-CH"/>
        </w:rPr>
        <w:fldChar w:fldCharType="end"/>
      </w:r>
      <w:r>
        <w:rPr>
          <w:lang w:eastAsia="de-CH"/>
        </w:rPr>
        <w:t xml:space="preserve"> shall exclusively be governed by and construed in accordance with the substantive laws of Switzerland, excluding the Swiss International Private Law Act, as amended from time to time.</w:t>
      </w:r>
    </w:p>
    <w:p w14:paraId="4741E459" w14:textId="71BC6BE7" w:rsidR="00E80B2A" w:rsidRDefault="00E80B2A" w:rsidP="004C5544">
      <w:pPr>
        <w:pStyle w:val="ListParagraph"/>
        <w:numPr>
          <w:ilvl w:val="1"/>
          <w:numId w:val="36"/>
        </w:numPr>
        <w:tabs>
          <w:tab w:val="left" w:pos="1134"/>
        </w:tabs>
        <w:spacing w:after="0"/>
        <w:ind w:left="900" w:right="-45" w:hanging="540"/>
        <w:jc w:val="both"/>
        <w:rPr>
          <w:lang w:eastAsia="de-CH"/>
        </w:rPr>
      </w:pPr>
      <w:r>
        <w:rPr>
          <w:lang w:eastAsia="de-CH"/>
        </w:rPr>
        <w:t>In the event that the parties are unable to resolve a Dispute in accordance with</w:t>
      </w:r>
      <w:r w:rsidR="00E7238C">
        <w:rPr>
          <w:lang w:eastAsia="de-CH"/>
        </w:rPr>
        <w:t xml:space="preserve"> the </w:t>
      </w:r>
      <w:r w:rsidR="00E7238C" w:rsidRPr="00E7238C">
        <w:rPr>
          <w:lang w:eastAsia="de-CH"/>
        </w:rPr>
        <w:t xml:space="preserve">Complaints Handling Policy </w:t>
      </w:r>
      <w:r w:rsidR="00E7238C">
        <w:rPr>
          <w:lang w:eastAsia="de-CH"/>
        </w:rPr>
        <w:t xml:space="preserve">(see section </w:t>
      </w:r>
      <w:r w:rsidR="00E7238C">
        <w:rPr>
          <w:lang w:eastAsia="de-CH"/>
        </w:rPr>
        <w:fldChar w:fldCharType="begin"/>
      </w:r>
      <w:r w:rsidR="00E7238C">
        <w:rPr>
          <w:lang w:eastAsia="de-CH"/>
        </w:rPr>
        <w:instrText xml:space="preserve"> REF _Ref500428832 \r \h </w:instrText>
      </w:r>
      <w:r w:rsidR="00E7238C">
        <w:rPr>
          <w:lang w:eastAsia="de-CH"/>
        </w:rPr>
      </w:r>
      <w:r w:rsidR="00E7238C">
        <w:rPr>
          <w:lang w:eastAsia="de-CH"/>
        </w:rPr>
        <w:fldChar w:fldCharType="separate"/>
      </w:r>
      <w:r w:rsidR="00E7238C">
        <w:rPr>
          <w:lang w:eastAsia="de-CH"/>
        </w:rPr>
        <w:t>1.2</w:t>
      </w:r>
      <w:r w:rsidR="00E7238C">
        <w:rPr>
          <w:lang w:eastAsia="de-CH"/>
        </w:rPr>
        <w:fldChar w:fldCharType="end"/>
      </w:r>
      <w:r w:rsidR="00E7238C">
        <w:rPr>
          <w:lang w:eastAsia="de-CH"/>
        </w:rPr>
        <w:t>)</w:t>
      </w:r>
      <w:r>
        <w:rPr>
          <w:lang w:eastAsia="de-CH"/>
        </w:rPr>
        <w:t xml:space="preserve">, then the parties hereby irrevocably submit such Dispute to the exclusive jurisdiction of the courts of </w:t>
      </w:r>
      <w:del w:id="51" w:author="Belkin Anton" w:date="2018-02-28T18:00:00Z">
        <w:r w:rsidR="00C56FAD" w:rsidDel="00F713F5">
          <w:rPr>
            <w:lang w:eastAsia="de-CH"/>
          </w:rPr>
          <w:delText>Vanuatu</w:delText>
        </w:r>
      </w:del>
      <w:ins w:id="52" w:author="Belkin Anton" w:date="2018-02-28T18:00:00Z">
        <w:r w:rsidR="00F713F5">
          <w:rPr>
            <w:lang w:eastAsia="de-CH"/>
          </w:rPr>
          <w:t>Cyprus</w:t>
        </w:r>
      </w:ins>
      <w:bookmarkStart w:id="53" w:name="_GoBack"/>
      <w:bookmarkEnd w:id="53"/>
      <w:r>
        <w:rPr>
          <w:lang w:eastAsia="de-CH"/>
        </w:rPr>
        <w:t xml:space="preserve">. </w:t>
      </w:r>
    </w:p>
    <w:p w14:paraId="57810964" w14:textId="77777777" w:rsidR="00C56FAD" w:rsidRDefault="00C56FAD" w:rsidP="004C5544">
      <w:pPr>
        <w:pStyle w:val="Heading1"/>
        <w:numPr>
          <w:ilvl w:val="0"/>
          <w:numId w:val="4"/>
        </w:numPr>
        <w:ind w:left="850" w:hanging="493"/>
      </w:pPr>
      <w:bookmarkStart w:id="54" w:name="_Toc500845709"/>
      <w:bookmarkStart w:id="55" w:name="_Toc500845702"/>
      <w:r>
        <w:t>Miscellaneous</w:t>
      </w:r>
      <w:bookmarkEnd w:id="54"/>
      <w:r>
        <w:t xml:space="preserve"> </w:t>
      </w:r>
    </w:p>
    <w:p w14:paraId="0C521E78" w14:textId="50A48729" w:rsidR="00C56FAD" w:rsidRDefault="00C56FAD" w:rsidP="004C5544">
      <w:pPr>
        <w:pStyle w:val="ListParagraph"/>
        <w:numPr>
          <w:ilvl w:val="1"/>
          <w:numId w:val="21"/>
        </w:numPr>
        <w:tabs>
          <w:tab w:val="left" w:pos="1134"/>
        </w:tabs>
        <w:spacing w:after="0"/>
        <w:ind w:left="900" w:right="-45" w:hanging="540"/>
        <w:jc w:val="both"/>
      </w:pPr>
      <w:r>
        <w:t xml:space="preserve">All rights and remedies provided to the Company under </w:t>
      </w:r>
      <w:r w:rsidR="00A70DBB">
        <w:t>this a</w:t>
      </w:r>
      <w:r>
        <w:t>greement are cumulative and are not exclusive of any rights or remedies provided by law.</w:t>
      </w:r>
    </w:p>
    <w:p w14:paraId="45678C9A" w14:textId="77777777" w:rsidR="00C56FAD" w:rsidRDefault="00C56FAD" w:rsidP="004C5544">
      <w:pPr>
        <w:pStyle w:val="ListParagraph"/>
        <w:numPr>
          <w:ilvl w:val="1"/>
          <w:numId w:val="21"/>
        </w:numPr>
        <w:tabs>
          <w:tab w:val="left" w:pos="1134"/>
        </w:tabs>
        <w:spacing w:after="0"/>
        <w:ind w:left="900" w:right="-45" w:hanging="540"/>
        <w:jc w:val="both"/>
      </w:pPr>
      <w:r>
        <w:t>Where the Client comprises two or more persons, the liabilities and obligations under this agreement shall be joint and several. Any warning or other notice given to one of the persons which form the Client shall be deemed to have been given to all the persons who form the Client. Any order given by one of the persons who form the Client shall be deemed to have been given by all the persons who form the Client.</w:t>
      </w:r>
    </w:p>
    <w:p w14:paraId="3089D3D3" w14:textId="77777777" w:rsidR="00C56FAD" w:rsidRDefault="00C56FAD" w:rsidP="004C5544">
      <w:pPr>
        <w:pStyle w:val="ListParagraph"/>
        <w:numPr>
          <w:ilvl w:val="1"/>
          <w:numId w:val="21"/>
        </w:numPr>
        <w:tabs>
          <w:tab w:val="left" w:pos="1134"/>
        </w:tabs>
        <w:spacing w:after="0"/>
        <w:ind w:left="900" w:right="-45" w:hanging="540"/>
        <w:jc w:val="both"/>
      </w:pPr>
      <w:r>
        <w:t xml:space="preserve">In the event of the death or mental incapacity of one of the persons who form the Client, all funds held by the Company or its nominee will be for the benefit and at the order of the legal heir(s) and all obligations and liabilities owed to the Company will be owed by such legal heir(s). </w:t>
      </w:r>
    </w:p>
    <w:p w14:paraId="45E21524" w14:textId="041B814E" w:rsidR="00E80B2A" w:rsidRDefault="00C56FAD" w:rsidP="004C5544">
      <w:pPr>
        <w:pStyle w:val="Heading1"/>
        <w:numPr>
          <w:ilvl w:val="0"/>
          <w:numId w:val="4"/>
        </w:numPr>
        <w:ind w:left="850" w:hanging="493"/>
        <w:rPr>
          <w:lang w:eastAsia="de-CH"/>
        </w:rPr>
      </w:pPr>
      <w:r>
        <w:rPr>
          <w:lang w:eastAsia="de-CH"/>
        </w:rPr>
        <w:lastRenderedPageBreak/>
        <w:t>Contact us</w:t>
      </w:r>
      <w:bookmarkEnd w:id="55"/>
    </w:p>
    <w:p w14:paraId="0D51F054" w14:textId="7C97D587" w:rsidR="00E80B2A" w:rsidRDefault="00E80B2A" w:rsidP="00C56FAD">
      <w:pPr>
        <w:pStyle w:val="ListParagraph"/>
        <w:tabs>
          <w:tab w:val="left" w:pos="1134"/>
        </w:tabs>
        <w:spacing w:after="0"/>
        <w:ind w:left="900" w:right="-45"/>
        <w:jc w:val="both"/>
        <w:rPr>
          <w:lang w:eastAsia="de-CH"/>
        </w:rPr>
      </w:pPr>
      <w:r>
        <w:rPr>
          <w:lang w:eastAsia="de-CH"/>
        </w:rPr>
        <w:t>If you have any questions about these Terms or</w:t>
      </w:r>
      <w:r>
        <w:t xml:space="preserve"> </w:t>
      </w:r>
      <w:r>
        <w:rPr>
          <w:lang w:eastAsia="de-CH"/>
        </w:rPr>
        <w:t xml:space="preserve">the contractual documents mentioned in section </w:t>
      </w:r>
      <w:r w:rsidR="00E7238C">
        <w:rPr>
          <w:lang w:eastAsia="de-CH"/>
        </w:rPr>
        <w:fldChar w:fldCharType="begin"/>
      </w:r>
      <w:r w:rsidR="00E7238C">
        <w:rPr>
          <w:lang w:eastAsia="de-CH"/>
        </w:rPr>
        <w:instrText xml:space="preserve"> REF _Ref500428832 \r \h </w:instrText>
      </w:r>
      <w:r w:rsidR="00E7238C">
        <w:rPr>
          <w:lang w:eastAsia="de-CH"/>
        </w:rPr>
      </w:r>
      <w:r w:rsidR="00E7238C">
        <w:rPr>
          <w:lang w:eastAsia="de-CH"/>
        </w:rPr>
        <w:fldChar w:fldCharType="separate"/>
      </w:r>
      <w:r w:rsidR="00E7238C">
        <w:rPr>
          <w:lang w:eastAsia="de-CH"/>
        </w:rPr>
        <w:t>1.2</w:t>
      </w:r>
      <w:r w:rsidR="00E7238C">
        <w:rPr>
          <w:lang w:eastAsia="de-CH"/>
        </w:rPr>
        <w:fldChar w:fldCharType="end"/>
      </w:r>
      <w:r>
        <w:rPr>
          <w:lang w:eastAsia="de-CH"/>
        </w:rPr>
        <w:t xml:space="preserve"> above, please contact us: support@lykke.</w:t>
      </w:r>
      <w:r w:rsidR="0099231F">
        <w:rPr>
          <w:lang w:eastAsia="de-CH"/>
        </w:rPr>
        <w:t>vu</w:t>
      </w:r>
      <w:r>
        <w:rPr>
          <w:lang w:eastAsia="de-CH"/>
        </w:rPr>
        <w:t>.</w:t>
      </w:r>
    </w:p>
    <w:p w14:paraId="1B7D8FB9" w14:textId="77777777" w:rsidR="00E80B2A" w:rsidRDefault="00E80B2A" w:rsidP="00E80B2A">
      <w:pPr>
        <w:rPr>
          <w:lang w:eastAsia="de-DE"/>
        </w:rPr>
      </w:pPr>
    </w:p>
    <w:p w14:paraId="74AFCF98" w14:textId="3C231698" w:rsidR="00E80B2A" w:rsidRDefault="00E80B2A" w:rsidP="00E80B2A">
      <w:r>
        <w:t xml:space="preserve">Approved by the Board of Directors of Lykke </w:t>
      </w:r>
      <w:del w:id="56" w:author="Belkin Anton" w:date="2018-02-28T17:58:00Z">
        <w:r w:rsidR="00C56FAD" w:rsidDel="00F713F5">
          <w:delText>Vanuatu</w:delText>
        </w:r>
        <w:r w:rsidDel="00F713F5">
          <w:delText xml:space="preserve"> </w:delText>
        </w:r>
        <w:r w:rsidR="00C56FAD" w:rsidDel="00F713F5">
          <w:delText>Limited</w:delText>
        </w:r>
      </w:del>
      <w:ins w:id="57" w:author="Belkin Anton" w:date="2018-02-28T17:58:00Z">
        <w:r w:rsidR="00F713F5">
          <w:t>Cyprus Ltd</w:t>
        </w:r>
      </w:ins>
      <w:r>
        <w:t xml:space="preserve"> </w:t>
      </w:r>
    </w:p>
    <w:p w14:paraId="6136D29F" w14:textId="3BB26B03" w:rsidR="00E80B2A" w:rsidRDefault="00E80B2A" w:rsidP="00E80B2A">
      <w:r>
        <w:t xml:space="preserve">Last Updated: </w:t>
      </w:r>
      <w:r w:rsidR="0099231F">
        <w:t>February 2018</w:t>
      </w:r>
    </w:p>
    <w:p w14:paraId="7020468C" w14:textId="77777777" w:rsidR="000F17AF" w:rsidRDefault="000F17AF" w:rsidP="000F17AF">
      <w:pPr>
        <w:spacing w:after="0"/>
        <w:ind w:left="851"/>
        <w:contextualSpacing/>
        <w:jc w:val="both"/>
        <w:rPr>
          <w:highlight w:val="white"/>
        </w:rPr>
      </w:pPr>
      <w:bookmarkStart w:id="58" w:name="_Toc500845703"/>
      <w:bookmarkEnd w:id="58"/>
    </w:p>
    <w:sectPr w:rsidR="000F17AF">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F02B2C" w14:textId="77777777" w:rsidR="00C45893" w:rsidRDefault="00C45893" w:rsidP="00E80B2A">
      <w:pPr>
        <w:spacing w:after="0" w:line="240" w:lineRule="auto"/>
      </w:pPr>
      <w:r>
        <w:separator/>
      </w:r>
    </w:p>
  </w:endnote>
  <w:endnote w:type="continuationSeparator" w:id="0">
    <w:p w14:paraId="227EE0EB" w14:textId="77777777" w:rsidR="00C45893" w:rsidRDefault="00C45893" w:rsidP="00E80B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Proxima Nova">
    <w:altName w:val="Times New Roman"/>
    <w:panose1 w:val="020B0604020202020204"/>
    <w:charset w:val="00"/>
    <w:family w:val="auto"/>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Fett">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891ACF" w14:textId="77777777" w:rsidR="00FB7A2A" w:rsidRDefault="00FB7A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6F692F" w14:textId="77777777" w:rsidR="00FB7A2A" w:rsidRDefault="00FB7A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5DBA88" w14:textId="77777777" w:rsidR="00FB7A2A" w:rsidRDefault="00FB7A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E00B60" w14:textId="77777777" w:rsidR="00C45893" w:rsidRDefault="00C45893" w:rsidP="00E80B2A">
      <w:pPr>
        <w:spacing w:after="0" w:line="240" w:lineRule="auto"/>
      </w:pPr>
      <w:r>
        <w:separator/>
      </w:r>
    </w:p>
  </w:footnote>
  <w:footnote w:type="continuationSeparator" w:id="0">
    <w:p w14:paraId="5797BAA8" w14:textId="77777777" w:rsidR="00C45893" w:rsidRDefault="00C45893" w:rsidP="00E80B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126EF1" w14:textId="77777777" w:rsidR="00FB7A2A" w:rsidRDefault="00FB7A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931E22" w14:textId="77777777" w:rsidR="00FB7A2A" w:rsidRDefault="00FB7A2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541B56" w14:textId="77777777" w:rsidR="00FB7A2A" w:rsidRDefault="00FB7A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E3313"/>
    <w:multiLevelType w:val="multilevel"/>
    <w:tmpl w:val="C958AD2A"/>
    <w:lvl w:ilvl="0">
      <w:start w:val="1"/>
      <w:numFmt w:val="lowerLetter"/>
      <w:lvlText w:val="%1."/>
      <w:lvlJc w:val="left"/>
      <w:pPr>
        <w:ind w:left="1570" w:firstLine="1210"/>
      </w:pPr>
    </w:lvl>
    <w:lvl w:ilvl="1">
      <w:start w:val="1"/>
      <w:numFmt w:val="lowerLetter"/>
      <w:lvlText w:val="%2."/>
      <w:lvlJc w:val="left"/>
      <w:pPr>
        <w:ind w:left="2290" w:firstLine="1930"/>
      </w:pPr>
    </w:lvl>
    <w:lvl w:ilvl="2">
      <w:start w:val="1"/>
      <w:numFmt w:val="lowerRoman"/>
      <w:lvlText w:val="%3."/>
      <w:lvlJc w:val="right"/>
      <w:pPr>
        <w:ind w:left="3010" w:firstLine="2830"/>
      </w:pPr>
    </w:lvl>
    <w:lvl w:ilvl="3">
      <w:start w:val="1"/>
      <w:numFmt w:val="decimal"/>
      <w:lvlText w:val="%4."/>
      <w:lvlJc w:val="left"/>
      <w:pPr>
        <w:ind w:left="3730" w:firstLine="3370"/>
      </w:pPr>
    </w:lvl>
    <w:lvl w:ilvl="4">
      <w:start w:val="1"/>
      <w:numFmt w:val="lowerLetter"/>
      <w:lvlText w:val="%5."/>
      <w:lvlJc w:val="left"/>
      <w:pPr>
        <w:ind w:left="4450" w:firstLine="4090"/>
      </w:pPr>
    </w:lvl>
    <w:lvl w:ilvl="5">
      <w:start w:val="1"/>
      <w:numFmt w:val="lowerRoman"/>
      <w:lvlText w:val="%6."/>
      <w:lvlJc w:val="right"/>
      <w:pPr>
        <w:ind w:left="5170" w:firstLine="4990"/>
      </w:pPr>
    </w:lvl>
    <w:lvl w:ilvl="6">
      <w:start w:val="1"/>
      <w:numFmt w:val="decimal"/>
      <w:lvlText w:val="%7."/>
      <w:lvlJc w:val="left"/>
      <w:pPr>
        <w:ind w:left="5890" w:firstLine="5530"/>
      </w:pPr>
    </w:lvl>
    <w:lvl w:ilvl="7">
      <w:start w:val="1"/>
      <w:numFmt w:val="lowerLetter"/>
      <w:lvlText w:val="%8."/>
      <w:lvlJc w:val="left"/>
      <w:pPr>
        <w:ind w:left="6610" w:firstLine="6250"/>
      </w:pPr>
    </w:lvl>
    <w:lvl w:ilvl="8">
      <w:start w:val="1"/>
      <w:numFmt w:val="lowerRoman"/>
      <w:lvlText w:val="%9."/>
      <w:lvlJc w:val="right"/>
      <w:pPr>
        <w:ind w:left="7330" w:firstLine="7150"/>
      </w:pPr>
    </w:lvl>
  </w:abstractNum>
  <w:abstractNum w:abstractNumId="1" w15:restartNumberingAfterBreak="0">
    <w:nsid w:val="047D64BD"/>
    <w:multiLevelType w:val="multilevel"/>
    <w:tmpl w:val="6F269B2C"/>
    <w:lvl w:ilvl="0">
      <w:start w:val="12"/>
      <w:numFmt w:val="decimal"/>
      <w:lvlText w:val="%1."/>
      <w:lvlJc w:val="left"/>
      <w:pPr>
        <w:ind w:left="450" w:hanging="450"/>
      </w:pPr>
      <w:rPr>
        <w:rFonts w:hint="default"/>
      </w:rPr>
    </w:lvl>
    <w:lvl w:ilvl="1">
      <w:start w:val="1"/>
      <w:numFmt w:val="decimal"/>
      <w:lvlText w:val="26.%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C497BBF"/>
    <w:multiLevelType w:val="multilevel"/>
    <w:tmpl w:val="59129E82"/>
    <w:lvl w:ilvl="0">
      <w:start w:val="12"/>
      <w:numFmt w:val="decimal"/>
      <w:lvlText w:val="%1."/>
      <w:lvlJc w:val="left"/>
      <w:pPr>
        <w:ind w:left="450" w:hanging="450"/>
      </w:pPr>
      <w:rPr>
        <w:rFonts w:hint="default"/>
      </w:rPr>
    </w:lvl>
    <w:lvl w:ilvl="1">
      <w:start w:val="1"/>
      <w:numFmt w:val="decimal"/>
      <w:lvlText w:val="20.%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E47757C"/>
    <w:multiLevelType w:val="hybridMultilevel"/>
    <w:tmpl w:val="2DA682C2"/>
    <w:lvl w:ilvl="0" w:tplc="13A28BD6">
      <w:start w:val="1"/>
      <w:numFmt w:val="decimal"/>
      <w:lvlText w:val="7.%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4A4A9F"/>
    <w:multiLevelType w:val="multilevel"/>
    <w:tmpl w:val="C958AD2A"/>
    <w:lvl w:ilvl="0">
      <w:start w:val="1"/>
      <w:numFmt w:val="lowerLetter"/>
      <w:lvlText w:val="%1."/>
      <w:lvlJc w:val="left"/>
      <w:pPr>
        <w:ind w:left="1570" w:firstLine="1210"/>
      </w:pPr>
    </w:lvl>
    <w:lvl w:ilvl="1">
      <w:start w:val="1"/>
      <w:numFmt w:val="lowerLetter"/>
      <w:lvlText w:val="%2."/>
      <w:lvlJc w:val="left"/>
      <w:pPr>
        <w:ind w:left="2290" w:firstLine="1930"/>
      </w:pPr>
    </w:lvl>
    <w:lvl w:ilvl="2">
      <w:start w:val="1"/>
      <w:numFmt w:val="lowerRoman"/>
      <w:lvlText w:val="%3."/>
      <w:lvlJc w:val="right"/>
      <w:pPr>
        <w:ind w:left="3010" w:firstLine="2830"/>
      </w:pPr>
    </w:lvl>
    <w:lvl w:ilvl="3">
      <w:start w:val="1"/>
      <w:numFmt w:val="decimal"/>
      <w:lvlText w:val="%4."/>
      <w:lvlJc w:val="left"/>
      <w:pPr>
        <w:ind w:left="3730" w:firstLine="3370"/>
      </w:pPr>
    </w:lvl>
    <w:lvl w:ilvl="4">
      <w:start w:val="1"/>
      <w:numFmt w:val="lowerLetter"/>
      <w:lvlText w:val="%5."/>
      <w:lvlJc w:val="left"/>
      <w:pPr>
        <w:ind w:left="4450" w:firstLine="4090"/>
      </w:pPr>
    </w:lvl>
    <w:lvl w:ilvl="5">
      <w:start w:val="1"/>
      <w:numFmt w:val="lowerRoman"/>
      <w:lvlText w:val="%6."/>
      <w:lvlJc w:val="right"/>
      <w:pPr>
        <w:ind w:left="5170" w:firstLine="4990"/>
      </w:pPr>
    </w:lvl>
    <w:lvl w:ilvl="6">
      <w:start w:val="1"/>
      <w:numFmt w:val="decimal"/>
      <w:lvlText w:val="%7."/>
      <w:lvlJc w:val="left"/>
      <w:pPr>
        <w:ind w:left="5890" w:firstLine="5530"/>
      </w:pPr>
    </w:lvl>
    <w:lvl w:ilvl="7">
      <w:start w:val="1"/>
      <w:numFmt w:val="lowerLetter"/>
      <w:lvlText w:val="%8."/>
      <w:lvlJc w:val="left"/>
      <w:pPr>
        <w:ind w:left="6610" w:firstLine="6250"/>
      </w:pPr>
    </w:lvl>
    <w:lvl w:ilvl="8">
      <w:start w:val="1"/>
      <w:numFmt w:val="lowerRoman"/>
      <w:lvlText w:val="%9."/>
      <w:lvlJc w:val="right"/>
      <w:pPr>
        <w:ind w:left="7330" w:firstLine="7150"/>
      </w:pPr>
    </w:lvl>
  </w:abstractNum>
  <w:abstractNum w:abstractNumId="5" w15:restartNumberingAfterBreak="0">
    <w:nsid w:val="19296544"/>
    <w:multiLevelType w:val="hybridMultilevel"/>
    <w:tmpl w:val="4792270E"/>
    <w:lvl w:ilvl="0" w:tplc="0409001B">
      <w:start w:val="1"/>
      <w:numFmt w:val="lowerRoman"/>
      <w:lvlText w:val="%1."/>
      <w:lvlJc w:val="right"/>
      <w:pPr>
        <w:ind w:left="2160" w:hanging="360"/>
      </w:pPr>
    </w:lvl>
    <w:lvl w:ilvl="1" w:tplc="08070003">
      <w:start w:val="1"/>
      <w:numFmt w:val="bullet"/>
      <w:lvlText w:val="o"/>
      <w:lvlJc w:val="left"/>
      <w:pPr>
        <w:ind w:left="2880" w:hanging="360"/>
      </w:pPr>
      <w:rPr>
        <w:rFonts w:ascii="Courier New" w:hAnsi="Courier New" w:cs="Courier New" w:hint="default"/>
      </w:rPr>
    </w:lvl>
    <w:lvl w:ilvl="2" w:tplc="08070005">
      <w:start w:val="1"/>
      <w:numFmt w:val="bullet"/>
      <w:lvlText w:val=""/>
      <w:lvlJc w:val="left"/>
      <w:pPr>
        <w:ind w:left="3600" w:hanging="360"/>
      </w:pPr>
      <w:rPr>
        <w:rFonts w:ascii="Wingdings" w:hAnsi="Wingdings" w:hint="default"/>
      </w:rPr>
    </w:lvl>
    <w:lvl w:ilvl="3" w:tplc="08070001">
      <w:start w:val="1"/>
      <w:numFmt w:val="bullet"/>
      <w:lvlText w:val=""/>
      <w:lvlJc w:val="left"/>
      <w:pPr>
        <w:ind w:left="4320" w:hanging="360"/>
      </w:pPr>
      <w:rPr>
        <w:rFonts w:ascii="Symbol" w:hAnsi="Symbol" w:hint="default"/>
      </w:rPr>
    </w:lvl>
    <w:lvl w:ilvl="4" w:tplc="08070003">
      <w:start w:val="1"/>
      <w:numFmt w:val="bullet"/>
      <w:lvlText w:val="o"/>
      <w:lvlJc w:val="left"/>
      <w:pPr>
        <w:ind w:left="5040" w:hanging="360"/>
      </w:pPr>
      <w:rPr>
        <w:rFonts w:ascii="Courier New" w:hAnsi="Courier New" w:cs="Courier New" w:hint="default"/>
      </w:rPr>
    </w:lvl>
    <w:lvl w:ilvl="5" w:tplc="08070005">
      <w:start w:val="1"/>
      <w:numFmt w:val="bullet"/>
      <w:lvlText w:val=""/>
      <w:lvlJc w:val="left"/>
      <w:pPr>
        <w:ind w:left="5760" w:hanging="360"/>
      </w:pPr>
      <w:rPr>
        <w:rFonts w:ascii="Wingdings" w:hAnsi="Wingdings" w:hint="default"/>
      </w:rPr>
    </w:lvl>
    <w:lvl w:ilvl="6" w:tplc="08070001">
      <w:start w:val="1"/>
      <w:numFmt w:val="bullet"/>
      <w:lvlText w:val=""/>
      <w:lvlJc w:val="left"/>
      <w:pPr>
        <w:ind w:left="6480" w:hanging="360"/>
      </w:pPr>
      <w:rPr>
        <w:rFonts w:ascii="Symbol" w:hAnsi="Symbol" w:hint="default"/>
      </w:rPr>
    </w:lvl>
    <w:lvl w:ilvl="7" w:tplc="08070003">
      <w:start w:val="1"/>
      <w:numFmt w:val="bullet"/>
      <w:lvlText w:val="o"/>
      <w:lvlJc w:val="left"/>
      <w:pPr>
        <w:ind w:left="7200" w:hanging="360"/>
      </w:pPr>
      <w:rPr>
        <w:rFonts w:ascii="Courier New" w:hAnsi="Courier New" w:cs="Courier New" w:hint="default"/>
      </w:rPr>
    </w:lvl>
    <w:lvl w:ilvl="8" w:tplc="08070005">
      <w:start w:val="1"/>
      <w:numFmt w:val="bullet"/>
      <w:lvlText w:val=""/>
      <w:lvlJc w:val="left"/>
      <w:pPr>
        <w:ind w:left="7920" w:hanging="360"/>
      </w:pPr>
      <w:rPr>
        <w:rFonts w:ascii="Wingdings" w:hAnsi="Wingdings" w:hint="default"/>
      </w:rPr>
    </w:lvl>
  </w:abstractNum>
  <w:abstractNum w:abstractNumId="6" w15:restartNumberingAfterBreak="0">
    <w:nsid w:val="19AB6B86"/>
    <w:multiLevelType w:val="multilevel"/>
    <w:tmpl w:val="A438746C"/>
    <w:lvl w:ilvl="0">
      <w:start w:val="1"/>
      <w:numFmt w:val="decimal"/>
      <w:lvlText w:val="1.%1."/>
      <w:lvlJc w:val="left"/>
      <w:pPr>
        <w:ind w:left="1080" w:firstLine="1800"/>
      </w:pPr>
    </w:lvl>
    <w:lvl w:ilvl="1">
      <w:start w:val="1"/>
      <w:numFmt w:val="lowerLetter"/>
      <w:lvlText w:val="%2."/>
      <w:lvlJc w:val="left"/>
      <w:pPr>
        <w:ind w:left="1800" w:firstLine="3240"/>
      </w:pPr>
    </w:lvl>
    <w:lvl w:ilvl="2">
      <w:start w:val="1"/>
      <w:numFmt w:val="lowerRoman"/>
      <w:lvlText w:val="%3."/>
      <w:lvlJc w:val="right"/>
      <w:pPr>
        <w:ind w:left="2520" w:firstLine="4860"/>
      </w:pPr>
    </w:lvl>
    <w:lvl w:ilvl="3">
      <w:start w:val="1"/>
      <w:numFmt w:val="decimal"/>
      <w:lvlText w:val="%4."/>
      <w:lvlJc w:val="left"/>
      <w:pPr>
        <w:ind w:left="3240" w:firstLine="6120"/>
      </w:pPr>
    </w:lvl>
    <w:lvl w:ilvl="4">
      <w:start w:val="1"/>
      <w:numFmt w:val="lowerLetter"/>
      <w:lvlText w:val="%5."/>
      <w:lvlJc w:val="left"/>
      <w:pPr>
        <w:ind w:left="3960" w:firstLine="7560"/>
      </w:pPr>
    </w:lvl>
    <w:lvl w:ilvl="5">
      <w:start w:val="1"/>
      <w:numFmt w:val="lowerRoman"/>
      <w:lvlText w:val="%6."/>
      <w:lvlJc w:val="right"/>
      <w:pPr>
        <w:ind w:left="4680" w:firstLine="9180"/>
      </w:pPr>
    </w:lvl>
    <w:lvl w:ilvl="6">
      <w:start w:val="1"/>
      <w:numFmt w:val="decimal"/>
      <w:lvlText w:val="%7."/>
      <w:lvlJc w:val="left"/>
      <w:pPr>
        <w:ind w:left="5400" w:firstLine="10440"/>
      </w:pPr>
    </w:lvl>
    <w:lvl w:ilvl="7">
      <w:start w:val="1"/>
      <w:numFmt w:val="lowerLetter"/>
      <w:lvlText w:val="%8."/>
      <w:lvlJc w:val="left"/>
      <w:pPr>
        <w:ind w:left="6120" w:firstLine="11880"/>
      </w:pPr>
    </w:lvl>
    <w:lvl w:ilvl="8">
      <w:start w:val="1"/>
      <w:numFmt w:val="lowerRoman"/>
      <w:lvlText w:val="%9."/>
      <w:lvlJc w:val="right"/>
      <w:pPr>
        <w:ind w:left="6840" w:firstLine="13500"/>
      </w:pPr>
    </w:lvl>
  </w:abstractNum>
  <w:abstractNum w:abstractNumId="7" w15:restartNumberingAfterBreak="0">
    <w:nsid w:val="1AA43414"/>
    <w:multiLevelType w:val="multilevel"/>
    <w:tmpl w:val="A09ADC52"/>
    <w:lvl w:ilvl="0">
      <w:start w:val="1"/>
      <w:numFmt w:val="decimal"/>
      <w:lvlText w:val="5.%1."/>
      <w:lvlJc w:val="left"/>
      <w:pPr>
        <w:ind w:left="720" w:firstLine="1080"/>
      </w:pPr>
      <w:rPr>
        <w:rFonts w:hint="default"/>
      </w:rPr>
    </w:lvl>
    <w:lvl w:ilvl="1">
      <w:start w:val="1"/>
      <w:numFmt w:val="lowerLetter"/>
      <w:lvlText w:val="%2."/>
      <w:lvlJc w:val="left"/>
      <w:pPr>
        <w:ind w:left="1800" w:firstLine="3240"/>
      </w:pPr>
    </w:lvl>
    <w:lvl w:ilvl="2">
      <w:start w:val="1"/>
      <w:numFmt w:val="lowerRoman"/>
      <w:lvlText w:val="%3."/>
      <w:lvlJc w:val="right"/>
      <w:pPr>
        <w:ind w:left="2520" w:firstLine="4860"/>
      </w:pPr>
    </w:lvl>
    <w:lvl w:ilvl="3">
      <w:start w:val="1"/>
      <w:numFmt w:val="decimal"/>
      <w:lvlText w:val="%4."/>
      <w:lvlJc w:val="left"/>
      <w:pPr>
        <w:ind w:left="3240" w:firstLine="6120"/>
      </w:pPr>
    </w:lvl>
    <w:lvl w:ilvl="4">
      <w:start w:val="1"/>
      <w:numFmt w:val="lowerLetter"/>
      <w:lvlText w:val="%5."/>
      <w:lvlJc w:val="left"/>
      <w:pPr>
        <w:ind w:left="3960" w:firstLine="7560"/>
      </w:pPr>
    </w:lvl>
    <w:lvl w:ilvl="5">
      <w:start w:val="1"/>
      <w:numFmt w:val="lowerRoman"/>
      <w:lvlText w:val="%6."/>
      <w:lvlJc w:val="right"/>
      <w:pPr>
        <w:ind w:left="4680" w:firstLine="9180"/>
      </w:pPr>
    </w:lvl>
    <w:lvl w:ilvl="6">
      <w:start w:val="1"/>
      <w:numFmt w:val="decimal"/>
      <w:lvlText w:val="%7."/>
      <w:lvlJc w:val="left"/>
      <w:pPr>
        <w:ind w:left="5400" w:firstLine="10440"/>
      </w:pPr>
    </w:lvl>
    <w:lvl w:ilvl="7">
      <w:start w:val="1"/>
      <w:numFmt w:val="lowerLetter"/>
      <w:lvlText w:val="%8."/>
      <w:lvlJc w:val="left"/>
      <w:pPr>
        <w:ind w:left="6120" w:firstLine="11880"/>
      </w:pPr>
    </w:lvl>
    <w:lvl w:ilvl="8">
      <w:start w:val="1"/>
      <w:numFmt w:val="lowerRoman"/>
      <w:lvlText w:val="%9."/>
      <w:lvlJc w:val="right"/>
      <w:pPr>
        <w:ind w:left="6840" w:firstLine="13500"/>
      </w:pPr>
    </w:lvl>
  </w:abstractNum>
  <w:abstractNum w:abstractNumId="8" w15:restartNumberingAfterBreak="0">
    <w:nsid w:val="1E3A4BA0"/>
    <w:multiLevelType w:val="multilevel"/>
    <w:tmpl w:val="C958AD2A"/>
    <w:lvl w:ilvl="0">
      <w:start w:val="1"/>
      <w:numFmt w:val="lowerLetter"/>
      <w:lvlText w:val="%1."/>
      <w:lvlJc w:val="left"/>
      <w:pPr>
        <w:ind w:left="1570" w:firstLine="1210"/>
      </w:pPr>
    </w:lvl>
    <w:lvl w:ilvl="1">
      <w:start w:val="1"/>
      <w:numFmt w:val="lowerLetter"/>
      <w:lvlText w:val="%2."/>
      <w:lvlJc w:val="left"/>
      <w:pPr>
        <w:ind w:left="2290" w:firstLine="1930"/>
      </w:pPr>
    </w:lvl>
    <w:lvl w:ilvl="2">
      <w:start w:val="1"/>
      <w:numFmt w:val="lowerRoman"/>
      <w:lvlText w:val="%3."/>
      <w:lvlJc w:val="right"/>
      <w:pPr>
        <w:ind w:left="3010" w:firstLine="2830"/>
      </w:pPr>
    </w:lvl>
    <w:lvl w:ilvl="3">
      <w:start w:val="1"/>
      <w:numFmt w:val="decimal"/>
      <w:lvlText w:val="%4."/>
      <w:lvlJc w:val="left"/>
      <w:pPr>
        <w:ind w:left="3730" w:firstLine="3370"/>
      </w:pPr>
    </w:lvl>
    <w:lvl w:ilvl="4">
      <w:start w:val="1"/>
      <w:numFmt w:val="lowerLetter"/>
      <w:lvlText w:val="%5."/>
      <w:lvlJc w:val="left"/>
      <w:pPr>
        <w:ind w:left="4450" w:firstLine="4090"/>
      </w:pPr>
    </w:lvl>
    <w:lvl w:ilvl="5">
      <w:start w:val="1"/>
      <w:numFmt w:val="lowerRoman"/>
      <w:lvlText w:val="%6."/>
      <w:lvlJc w:val="right"/>
      <w:pPr>
        <w:ind w:left="5170" w:firstLine="4990"/>
      </w:pPr>
    </w:lvl>
    <w:lvl w:ilvl="6">
      <w:start w:val="1"/>
      <w:numFmt w:val="decimal"/>
      <w:lvlText w:val="%7."/>
      <w:lvlJc w:val="left"/>
      <w:pPr>
        <w:ind w:left="5890" w:firstLine="5530"/>
      </w:pPr>
    </w:lvl>
    <w:lvl w:ilvl="7">
      <w:start w:val="1"/>
      <w:numFmt w:val="lowerLetter"/>
      <w:lvlText w:val="%8."/>
      <w:lvlJc w:val="left"/>
      <w:pPr>
        <w:ind w:left="6610" w:firstLine="6250"/>
      </w:pPr>
    </w:lvl>
    <w:lvl w:ilvl="8">
      <w:start w:val="1"/>
      <w:numFmt w:val="lowerRoman"/>
      <w:lvlText w:val="%9."/>
      <w:lvlJc w:val="right"/>
      <w:pPr>
        <w:ind w:left="7330" w:firstLine="7150"/>
      </w:pPr>
    </w:lvl>
  </w:abstractNum>
  <w:abstractNum w:abstractNumId="9" w15:restartNumberingAfterBreak="0">
    <w:nsid w:val="1F7A527A"/>
    <w:multiLevelType w:val="multilevel"/>
    <w:tmpl w:val="80CE0574"/>
    <w:lvl w:ilvl="0">
      <w:start w:val="12"/>
      <w:numFmt w:val="decimal"/>
      <w:lvlText w:val="%1."/>
      <w:lvlJc w:val="left"/>
      <w:pPr>
        <w:ind w:left="450" w:hanging="450"/>
      </w:pPr>
      <w:rPr>
        <w:rFonts w:hint="default"/>
      </w:rPr>
    </w:lvl>
    <w:lvl w:ilvl="1">
      <w:start w:val="1"/>
      <w:numFmt w:val="decimal"/>
      <w:lvlText w:val="15.%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0B16ACC"/>
    <w:multiLevelType w:val="multilevel"/>
    <w:tmpl w:val="13B44A28"/>
    <w:lvl w:ilvl="0">
      <w:start w:val="1"/>
      <w:numFmt w:val="decimal"/>
      <w:pStyle w:val="WVL1Headline"/>
      <w:lvlText w:val="%1."/>
      <w:lvlJc w:val="left"/>
      <w:pPr>
        <w:tabs>
          <w:tab w:val="num" w:pos="965"/>
        </w:tabs>
        <w:ind w:left="965" w:hanging="397"/>
      </w:pPr>
      <w:rPr>
        <w:rFonts w:hint="default"/>
        <w:lang w:val="en-AU"/>
      </w:rPr>
    </w:lvl>
    <w:lvl w:ilvl="1">
      <w:start w:val="1"/>
      <w:numFmt w:val="decimal"/>
      <w:pStyle w:val="WVL2Headline"/>
      <w:lvlText w:val="%1.%2."/>
      <w:lvlJc w:val="left"/>
      <w:pPr>
        <w:tabs>
          <w:tab w:val="num" w:pos="964"/>
        </w:tabs>
        <w:ind w:left="964" w:hanging="567"/>
      </w:pPr>
      <w:rPr>
        <w:rFonts w:hint="default"/>
      </w:rPr>
    </w:lvl>
    <w:lvl w:ilvl="2">
      <w:start w:val="1"/>
      <w:numFmt w:val="decimal"/>
      <w:pStyle w:val="WVL3Headline"/>
      <w:lvlText w:val="%1.%2.%3."/>
      <w:lvlJc w:val="left"/>
      <w:pPr>
        <w:tabs>
          <w:tab w:val="num" w:pos="1758"/>
        </w:tabs>
        <w:ind w:left="1758" w:hanging="794"/>
      </w:pPr>
      <w:rPr>
        <w:rFonts w:hint="default"/>
      </w:rPr>
    </w:lvl>
    <w:lvl w:ilvl="3">
      <w:start w:val="1"/>
      <w:numFmt w:val="decimal"/>
      <w:pStyle w:val="WVL4Headline"/>
      <w:lvlText w:val="%1.%2.%3.%4."/>
      <w:lvlJc w:val="left"/>
      <w:pPr>
        <w:tabs>
          <w:tab w:val="num" w:pos="2948"/>
        </w:tabs>
        <w:ind w:left="2948" w:hanging="1077"/>
      </w:pPr>
      <w:rPr>
        <w:rFonts w:ascii="Arial" w:hAnsi="Arial" w:cs="Arial" w:hint="default"/>
      </w:rPr>
    </w:lvl>
    <w:lvl w:ilvl="4">
      <w:start w:val="1"/>
      <w:numFmt w:val="decimal"/>
      <w:lvlText w:val="%1.%2.%3.%4.%5."/>
      <w:lvlJc w:val="left"/>
      <w:pPr>
        <w:tabs>
          <w:tab w:val="num" w:pos="4139"/>
        </w:tabs>
        <w:ind w:left="4139" w:hanging="119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7825407"/>
    <w:multiLevelType w:val="multilevel"/>
    <w:tmpl w:val="DFA2E186"/>
    <w:lvl w:ilvl="0">
      <w:start w:val="1"/>
      <w:numFmt w:val="decimal"/>
      <w:lvlText w:val="6.%1."/>
      <w:lvlJc w:val="left"/>
      <w:pPr>
        <w:ind w:left="1080" w:firstLine="1800"/>
      </w:pPr>
      <w:rPr>
        <w:rFonts w:hint="default"/>
      </w:rPr>
    </w:lvl>
    <w:lvl w:ilvl="1">
      <w:start w:val="1"/>
      <w:numFmt w:val="lowerLetter"/>
      <w:lvlText w:val="%2."/>
      <w:lvlJc w:val="left"/>
      <w:pPr>
        <w:ind w:left="1800" w:firstLine="3240"/>
      </w:pPr>
    </w:lvl>
    <w:lvl w:ilvl="2">
      <w:start w:val="1"/>
      <w:numFmt w:val="lowerRoman"/>
      <w:lvlText w:val="%3."/>
      <w:lvlJc w:val="right"/>
      <w:pPr>
        <w:ind w:left="2520" w:firstLine="4860"/>
      </w:pPr>
    </w:lvl>
    <w:lvl w:ilvl="3">
      <w:start w:val="1"/>
      <w:numFmt w:val="decimal"/>
      <w:lvlText w:val="%4."/>
      <w:lvlJc w:val="left"/>
      <w:pPr>
        <w:ind w:left="3240" w:firstLine="6120"/>
      </w:pPr>
    </w:lvl>
    <w:lvl w:ilvl="4">
      <w:start w:val="1"/>
      <w:numFmt w:val="lowerLetter"/>
      <w:lvlText w:val="%5."/>
      <w:lvlJc w:val="left"/>
      <w:pPr>
        <w:ind w:left="3960" w:firstLine="7560"/>
      </w:pPr>
    </w:lvl>
    <w:lvl w:ilvl="5">
      <w:start w:val="1"/>
      <w:numFmt w:val="lowerRoman"/>
      <w:lvlText w:val="%6."/>
      <w:lvlJc w:val="right"/>
      <w:pPr>
        <w:ind w:left="4680" w:firstLine="9180"/>
      </w:pPr>
    </w:lvl>
    <w:lvl w:ilvl="6">
      <w:start w:val="1"/>
      <w:numFmt w:val="decimal"/>
      <w:lvlText w:val="%7."/>
      <w:lvlJc w:val="left"/>
      <w:pPr>
        <w:ind w:left="5400" w:firstLine="10440"/>
      </w:pPr>
    </w:lvl>
    <w:lvl w:ilvl="7">
      <w:start w:val="1"/>
      <w:numFmt w:val="lowerLetter"/>
      <w:lvlText w:val="%8."/>
      <w:lvlJc w:val="left"/>
      <w:pPr>
        <w:ind w:left="6120" w:firstLine="11880"/>
      </w:pPr>
    </w:lvl>
    <w:lvl w:ilvl="8">
      <w:start w:val="1"/>
      <w:numFmt w:val="lowerRoman"/>
      <w:lvlText w:val="%9."/>
      <w:lvlJc w:val="right"/>
      <w:pPr>
        <w:ind w:left="6840" w:firstLine="13500"/>
      </w:pPr>
    </w:lvl>
  </w:abstractNum>
  <w:abstractNum w:abstractNumId="12" w15:restartNumberingAfterBreak="0">
    <w:nsid w:val="32BB7685"/>
    <w:multiLevelType w:val="multilevel"/>
    <w:tmpl w:val="C958AD2A"/>
    <w:lvl w:ilvl="0">
      <w:start w:val="1"/>
      <w:numFmt w:val="lowerLetter"/>
      <w:lvlText w:val="%1."/>
      <w:lvlJc w:val="left"/>
      <w:pPr>
        <w:ind w:left="1570" w:firstLine="1210"/>
      </w:pPr>
    </w:lvl>
    <w:lvl w:ilvl="1">
      <w:start w:val="1"/>
      <w:numFmt w:val="lowerLetter"/>
      <w:lvlText w:val="%2."/>
      <w:lvlJc w:val="left"/>
      <w:pPr>
        <w:ind w:left="2290" w:firstLine="1930"/>
      </w:pPr>
    </w:lvl>
    <w:lvl w:ilvl="2">
      <w:start w:val="1"/>
      <w:numFmt w:val="lowerRoman"/>
      <w:lvlText w:val="%3."/>
      <w:lvlJc w:val="right"/>
      <w:pPr>
        <w:ind w:left="3010" w:firstLine="2830"/>
      </w:pPr>
    </w:lvl>
    <w:lvl w:ilvl="3">
      <w:start w:val="1"/>
      <w:numFmt w:val="decimal"/>
      <w:lvlText w:val="%4."/>
      <w:lvlJc w:val="left"/>
      <w:pPr>
        <w:ind w:left="3730" w:firstLine="3370"/>
      </w:pPr>
    </w:lvl>
    <w:lvl w:ilvl="4">
      <w:start w:val="1"/>
      <w:numFmt w:val="lowerLetter"/>
      <w:lvlText w:val="%5."/>
      <w:lvlJc w:val="left"/>
      <w:pPr>
        <w:ind w:left="4450" w:firstLine="4090"/>
      </w:pPr>
    </w:lvl>
    <w:lvl w:ilvl="5">
      <w:start w:val="1"/>
      <w:numFmt w:val="lowerRoman"/>
      <w:lvlText w:val="%6."/>
      <w:lvlJc w:val="right"/>
      <w:pPr>
        <w:ind w:left="5170" w:firstLine="4990"/>
      </w:pPr>
    </w:lvl>
    <w:lvl w:ilvl="6">
      <w:start w:val="1"/>
      <w:numFmt w:val="decimal"/>
      <w:lvlText w:val="%7."/>
      <w:lvlJc w:val="left"/>
      <w:pPr>
        <w:ind w:left="5890" w:firstLine="5530"/>
      </w:pPr>
    </w:lvl>
    <w:lvl w:ilvl="7">
      <w:start w:val="1"/>
      <w:numFmt w:val="lowerLetter"/>
      <w:lvlText w:val="%8."/>
      <w:lvlJc w:val="left"/>
      <w:pPr>
        <w:ind w:left="6610" w:firstLine="6250"/>
      </w:pPr>
    </w:lvl>
    <w:lvl w:ilvl="8">
      <w:start w:val="1"/>
      <w:numFmt w:val="lowerRoman"/>
      <w:lvlText w:val="%9."/>
      <w:lvlJc w:val="right"/>
      <w:pPr>
        <w:ind w:left="7330" w:firstLine="7150"/>
      </w:pPr>
    </w:lvl>
  </w:abstractNum>
  <w:abstractNum w:abstractNumId="13" w15:restartNumberingAfterBreak="0">
    <w:nsid w:val="3380051D"/>
    <w:multiLevelType w:val="multilevel"/>
    <w:tmpl w:val="C0A61B52"/>
    <w:lvl w:ilvl="0">
      <w:start w:val="12"/>
      <w:numFmt w:val="decimal"/>
      <w:lvlText w:val="%1."/>
      <w:lvlJc w:val="left"/>
      <w:pPr>
        <w:ind w:left="450" w:hanging="450"/>
      </w:pPr>
      <w:rPr>
        <w:rFonts w:hint="default"/>
      </w:rPr>
    </w:lvl>
    <w:lvl w:ilvl="1">
      <w:start w:val="1"/>
      <w:numFmt w:val="decimal"/>
      <w:lvlText w:val="16.%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4763F21"/>
    <w:multiLevelType w:val="multilevel"/>
    <w:tmpl w:val="7332C902"/>
    <w:lvl w:ilvl="0">
      <w:start w:val="12"/>
      <w:numFmt w:val="decimal"/>
      <w:lvlText w:val="%1."/>
      <w:lvlJc w:val="left"/>
      <w:pPr>
        <w:ind w:left="450" w:hanging="450"/>
      </w:pPr>
      <w:rPr>
        <w:rFonts w:hint="default"/>
      </w:rPr>
    </w:lvl>
    <w:lvl w:ilvl="1">
      <w:start w:val="1"/>
      <w:numFmt w:val="decimal"/>
      <w:lvlText w:val="14.%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74F0544"/>
    <w:multiLevelType w:val="multilevel"/>
    <w:tmpl w:val="C958AD2A"/>
    <w:lvl w:ilvl="0">
      <w:start w:val="1"/>
      <w:numFmt w:val="lowerLetter"/>
      <w:lvlText w:val="%1."/>
      <w:lvlJc w:val="left"/>
      <w:pPr>
        <w:ind w:left="1570" w:firstLine="1210"/>
      </w:pPr>
    </w:lvl>
    <w:lvl w:ilvl="1">
      <w:start w:val="1"/>
      <w:numFmt w:val="lowerLetter"/>
      <w:lvlText w:val="%2."/>
      <w:lvlJc w:val="left"/>
      <w:pPr>
        <w:ind w:left="2290" w:firstLine="1930"/>
      </w:pPr>
    </w:lvl>
    <w:lvl w:ilvl="2">
      <w:start w:val="1"/>
      <w:numFmt w:val="lowerRoman"/>
      <w:lvlText w:val="%3."/>
      <w:lvlJc w:val="right"/>
      <w:pPr>
        <w:ind w:left="3010" w:firstLine="2830"/>
      </w:pPr>
    </w:lvl>
    <w:lvl w:ilvl="3">
      <w:start w:val="1"/>
      <w:numFmt w:val="decimal"/>
      <w:lvlText w:val="%4."/>
      <w:lvlJc w:val="left"/>
      <w:pPr>
        <w:ind w:left="3730" w:firstLine="3370"/>
      </w:pPr>
    </w:lvl>
    <w:lvl w:ilvl="4">
      <w:start w:val="1"/>
      <w:numFmt w:val="lowerLetter"/>
      <w:lvlText w:val="%5."/>
      <w:lvlJc w:val="left"/>
      <w:pPr>
        <w:ind w:left="4450" w:firstLine="4090"/>
      </w:pPr>
    </w:lvl>
    <w:lvl w:ilvl="5">
      <w:start w:val="1"/>
      <w:numFmt w:val="lowerRoman"/>
      <w:lvlText w:val="%6."/>
      <w:lvlJc w:val="right"/>
      <w:pPr>
        <w:ind w:left="5170" w:firstLine="4990"/>
      </w:pPr>
    </w:lvl>
    <w:lvl w:ilvl="6">
      <w:start w:val="1"/>
      <w:numFmt w:val="decimal"/>
      <w:lvlText w:val="%7."/>
      <w:lvlJc w:val="left"/>
      <w:pPr>
        <w:ind w:left="5890" w:firstLine="5530"/>
      </w:pPr>
    </w:lvl>
    <w:lvl w:ilvl="7">
      <w:start w:val="1"/>
      <w:numFmt w:val="lowerLetter"/>
      <w:lvlText w:val="%8."/>
      <w:lvlJc w:val="left"/>
      <w:pPr>
        <w:ind w:left="6610" w:firstLine="6250"/>
      </w:pPr>
    </w:lvl>
    <w:lvl w:ilvl="8">
      <w:start w:val="1"/>
      <w:numFmt w:val="lowerRoman"/>
      <w:lvlText w:val="%9."/>
      <w:lvlJc w:val="right"/>
      <w:pPr>
        <w:ind w:left="7330" w:firstLine="7150"/>
      </w:pPr>
    </w:lvl>
  </w:abstractNum>
  <w:abstractNum w:abstractNumId="16" w15:restartNumberingAfterBreak="0">
    <w:nsid w:val="404006DE"/>
    <w:multiLevelType w:val="multilevel"/>
    <w:tmpl w:val="16BCA304"/>
    <w:lvl w:ilvl="0">
      <w:start w:val="12"/>
      <w:numFmt w:val="decimal"/>
      <w:lvlText w:val="%1."/>
      <w:lvlJc w:val="left"/>
      <w:pPr>
        <w:ind w:left="450" w:hanging="450"/>
      </w:pPr>
      <w:rPr>
        <w:rFonts w:hint="default"/>
      </w:rPr>
    </w:lvl>
    <w:lvl w:ilvl="1">
      <w:start w:val="1"/>
      <w:numFmt w:val="decimal"/>
      <w:lvlText w:val="19.%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0D270A2"/>
    <w:multiLevelType w:val="multilevel"/>
    <w:tmpl w:val="C958AD2A"/>
    <w:lvl w:ilvl="0">
      <w:start w:val="1"/>
      <w:numFmt w:val="lowerLetter"/>
      <w:lvlText w:val="%1."/>
      <w:lvlJc w:val="left"/>
      <w:pPr>
        <w:ind w:left="1570" w:firstLine="1210"/>
      </w:pPr>
    </w:lvl>
    <w:lvl w:ilvl="1">
      <w:start w:val="1"/>
      <w:numFmt w:val="lowerLetter"/>
      <w:lvlText w:val="%2."/>
      <w:lvlJc w:val="left"/>
      <w:pPr>
        <w:ind w:left="2290" w:firstLine="1930"/>
      </w:pPr>
    </w:lvl>
    <w:lvl w:ilvl="2">
      <w:start w:val="1"/>
      <w:numFmt w:val="lowerRoman"/>
      <w:lvlText w:val="%3."/>
      <w:lvlJc w:val="right"/>
      <w:pPr>
        <w:ind w:left="3010" w:firstLine="2830"/>
      </w:pPr>
    </w:lvl>
    <w:lvl w:ilvl="3">
      <w:start w:val="1"/>
      <w:numFmt w:val="decimal"/>
      <w:lvlText w:val="%4."/>
      <w:lvlJc w:val="left"/>
      <w:pPr>
        <w:ind w:left="3730" w:firstLine="3370"/>
      </w:pPr>
    </w:lvl>
    <w:lvl w:ilvl="4">
      <w:start w:val="1"/>
      <w:numFmt w:val="lowerLetter"/>
      <w:lvlText w:val="%5."/>
      <w:lvlJc w:val="left"/>
      <w:pPr>
        <w:ind w:left="4450" w:firstLine="4090"/>
      </w:pPr>
    </w:lvl>
    <w:lvl w:ilvl="5">
      <w:start w:val="1"/>
      <w:numFmt w:val="lowerRoman"/>
      <w:lvlText w:val="%6."/>
      <w:lvlJc w:val="right"/>
      <w:pPr>
        <w:ind w:left="5170" w:firstLine="4990"/>
      </w:pPr>
    </w:lvl>
    <w:lvl w:ilvl="6">
      <w:start w:val="1"/>
      <w:numFmt w:val="decimal"/>
      <w:lvlText w:val="%7."/>
      <w:lvlJc w:val="left"/>
      <w:pPr>
        <w:ind w:left="5890" w:firstLine="5530"/>
      </w:pPr>
    </w:lvl>
    <w:lvl w:ilvl="7">
      <w:start w:val="1"/>
      <w:numFmt w:val="lowerLetter"/>
      <w:lvlText w:val="%8."/>
      <w:lvlJc w:val="left"/>
      <w:pPr>
        <w:ind w:left="6610" w:firstLine="6250"/>
      </w:pPr>
    </w:lvl>
    <w:lvl w:ilvl="8">
      <w:start w:val="1"/>
      <w:numFmt w:val="lowerRoman"/>
      <w:lvlText w:val="%9."/>
      <w:lvlJc w:val="right"/>
      <w:pPr>
        <w:ind w:left="7330" w:firstLine="7150"/>
      </w:pPr>
    </w:lvl>
  </w:abstractNum>
  <w:abstractNum w:abstractNumId="18" w15:restartNumberingAfterBreak="0">
    <w:nsid w:val="486D45BF"/>
    <w:multiLevelType w:val="multilevel"/>
    <w:tmpl w:val="C958AD2A"/>
    <w:lvl w:ilvl="0">
      <w:start w:val="1"/>
      <w:numFmt w:val="lowerLetter"/>
      <w:lvlText w:val="%1."/>
      <w:lvlJc w:val="left"/>
      <w:pPr>
        <w:ind w:left="1570" w:firstLine="1210"/>
      </w:pPr>
    </w:lvl>
    <w:lvl w:ilvl="1">
      <w:start w:val="1"/>
      <w:numFmt w:val="lowerLetter"/>
      <w:lvlText w:val="%2."/>
      <w:lvlJc w:val="left"/>
      <w:pPr>
        <w:ind w:left="2290" w:firstLine="1930"/>
      </w:pPr>
    </w:lvl>
    <w:lvl w:ilvl="2">
      <w:start w:val="1"/>
      <w:numFmt w:val="lowerRoman"/>
      <w:lvlText w:val="%3."/>
      <w:lvlJc w:val="right"/>
      <w:pPr>
        <w:ind w:left="3010" w:firstLine="2830"/>
      </w:pPr>
    </w:lvl>
    <w:lvl w:ilvl="3">
      <w:start w:val="1"/>
      <w:numFmt w:val="decimal"/>
      <w:lvlText w:val="%4."/>
      <w:lvlJc w:val="left"/>
      <w:pPr>
        <w:ind w:left="3730" w:firstLine="3370"/>
      </w:pPr>
    </w:lvl>
    <w:lvl w:ilvl="4">
      <w:start w:val="1"/>
      <w:numFmt w:val="lowerLetter"/>
      <w:lvlText w:val="%5."/>
      <w:lvlJc w:val="left"/>
      <w:pPr>
        <w:ind w:left="4450" w:firstLine="4090"/>
      </w:pPr>
    </w:lvl>
    <w:lvl w:ilvl="5">
      <w:start w:val="1"/>
      <w:numFmt w:val="lowerRoman"/>
      <w:lvlText w:val="%6."/>
      <w:lvlJc w:val="right"/>
      <w:pPr>
        <w:ind w:left="5170" w:firstLine="4990"/>
      </w:pPr>
    </w:lvl>
    <w:lvl w:ilvl="6">
      <w:start w:val="1"/>
      <w:numFmt w:val="decimal"/>
      <w:lvlText w:val="%7."/>
      <w:lvlJc w:val="left"/>
      <w:pPr>
        <w:ind w:left="5890" w:firstLine="5530"/>
      </w:pPr>
    </w:lvl>
    <w:lvl w:ilvl="7">
      <w:start w:val="1"/>
      <w:numFmt w:val="lowerLetter"/>
      <w:lvlText w:val="%8."/>
      <w:lvlJc w:val="left"/>
      <w:pPr>
        <w:ind w:left="6610" w:firstLine="6250"/>
      </w:pPr>
    </w:lvl>
    <w:lvl w:ilvl="8">
      <w:start w:val="1"/>
      <w:numFmt w:val="lowerRoman"/>
      <w:lvlText w:val="%9."/>
      <w:lvlJc w:val="right"/>
      <w:pPr>
        <w:ind w:left="7330" w:firstLine="7150"/>
      </w:pPr>
    </w:lvl>
  </w:abstractNum>
  <w:abstractNum w:abstractNumId="19" w15:restartNumberingAfterBreak="0">
    <w:nsid w:val="494E78F7"/>
    <w:multiLevelType w:val="multilevel"/>
    <w:tmpl w:val="93E2D520"/>
    <w:lvl w:ilvl="0">
      <w:start w:val="12"/>
      <w:numFmt w:val="decimal"/>
      <w:lvlText w:val="%1."/>
      <w:lvlJc w:val="left"/>
      <w:pPr>
        <w:ind w:left="450" w:hanging="450"/>
      </w:pPr>
      <w:rPr>
        <w:rFonts w:hint="default"/>
      </w:rPr>
    </w:lvl>
    <w:lvl w:ilvl="1">
      <w:start w:val="1"/>
      <w:numFmt w:val="decimal"/>
      <w:lvlText w:val="18.%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CAE7195"/>
    <w:multiLevelType w:val="multilevel"/>
    <w:tmpl w:val="81DEB004"/>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21" w15:restartNumberingAfterBreak="0">
    <w:nsid w:val="4D836978"/>
    <w:multiLevelType w:val="multilevel"/>
    <w:tmpl w:val="C958AD2A"/>
    <w:lvl w:ilvl="0">
      <w:start w:val="1"/>
      <w:numFmt w:val="lowerLetter"/>
      <w:lvlText w:val="%1."/>
      <w:lvlJc w:val="left"/>
      <w:pPr>
        <w:ind w:left="1570" w:firstLine="1210"/>
      </w:pPr>
    </w:lvl>
    <w:lvl w:ilvl="1">
      <w:start w:val="1"/>
      <w:numFmt w:val="lowerLetter"/>
      <w:lvlText w:val="%2."/>
      <w:lvlJc w:val="left"/>
      <w:pPr>
        <w:ind w:left="2290" w:firstLine="1930"/>
      </w:pPr>
    </w:lvl>
    <w:lvl w:ilvl="2">
      <w:start w:val="1"/>
      <w:numFmt w:val="lowerRoman"/>
      <w:lvlText w:val="%3."/>
      <w:lvlJc w:val="right"/>
      <w:pPr>
        <w:ind w:left="3010" w:firstLine="2830"/>
      </w:pPr>
    </w:lvl>
    <w:lvl w:ilvl="3">
      <w:start w:val="1"/>
      <w:numFmt w:val="decimal"/>
      <w:lvlText w:val="%4."/>
      <w:lvlJc w:val="left"/>
      <w:pPr>
        <w:ind w:left="3730" w:firstLine="3370"/>
      </w:pPr>
    </w:lvl>
    <w:lvl w:ilvl="4">
      <w:start w:val="1"/>
      <w:numFmt w:val="lowerLetter"/>
      <w:lvlText w:val="%5."/>
      <w:lvlJc w:val="left"/>
      <w:pPr>
        <w:ind w:left="4450" w:firstLine="4090"/>
      </w:pPr>
    </w:lvl>
    <w:lvl w:ilvl="5">
      <w:start w:val="1"/>
      <w:numFmt w:val="lowerRoman"/>
      <w:lvlText w:val="%6."/>
      <w:lvlJc w:val="right"/>
      <w:pPr>
        <w:ind w:left="5170" w:firstLine="4990"/>
      </w:pPr>
    </w:lvl>
    <w:lvl w:ilvl="6">
      <w:start w:val="1"/>
      <w:numFmt w:val="decimal"/>
      <w:lvlText w:val="%7."/>
      <w:lvlJc w:val="left"/>
      <w:pPr>
        <w:ind w:left="5890" w:firstLine="5530"/>
      </w:pPr>
    </w:lvl>
    <w:lvl w:ilvl="7">
      <w:start w:val="1"/>
      <w:numFmt w:val="lowerLetter"/>
      <w:lvlText w:val="%8."/>
      <w:lvlJc w:val="left"/>
      <w:pPr>
        <w:ind w:left="6610" w:firstLine="6250"/>
      </w:pPr>
    </w:lvl>
    <w:lvl w:ilvl="8">
      <w:start w:val="1"/>
      <w:numFmt w:val="lowerRoman"/>
      <w:lvlText w:val="%9."/>
      <w:lvlJc w:val="right"/>
      <w:pPr>
        <w:ind w:left="7330" w:firstLine="7150"/>
      </w:pPr>
    </w:lvl>
  </w:abstractNum>
  <w:abstractNum w:abstractNumId="22" w15:restartNumberingAfterBreak="0">
    <w:nsid w:val="4E3630B1"/>
    <w:multiLevelType w:val="multilevel"/>
    <w:tmpl w:val="C958AD2A"/>
    <w:lvl w:ilvl="0">
      <w:start w:val="1"/>
      <w:numFmt w:val="lowerLetter"/>
      <w:lvlText w:val="%1."/>
      <w:lvlJc w:val="left"/>
      <w:pPr>
        <w:ind w:left="1570" w:firstLine="1210"/>
      </w:pPr>
    </w:lvl>
    <w:lvl w:ilvl="1">
      <w:start w:val="1"/>
      <w:numFmt w:val="lowerLetter"/>
      <w:lvlText w:val="%2."/>
      <w:lvlJc w:val="left"/>
      <w:pPr>
        <w:ind w:left="2290" w:firstLine="1930"/>
      </w:pPr>
    </w:lvl>
    <w:lvl w:ilvl="2">
      <w:start w:val="1"/>
      <w:numFmt w:val="lowerRoman"/>
      <w:lvlText w:val="%3."/>
      <w:lvlJc w:val="right"/>
      <w:pPr>
        <w:ind w:left="3010" w:firstLine="2830"/>
      </w:pPr>
    </w:lvl>
    <w:lvl w:ilvl="3">
      <w:start w:val="1"/>
      <w:numFmt w:val="decimal"/>
      <w:lvlText w:val="%4."/>
      <w:lvlJc w:val="left"/>
      <w:pPr>
        <w:ind w:left="3730" w:firstLine="3370"/>
      </w:pPr>
    </w:lvl>
    <w:lvl w:ilvl="4">
      <w:start w:val="1"/>
      <w:numFmt w:val="lowerLetter"/>
      <w:lvlText w:val="%5."/>
      <w:lvlJc w:val="left"/>
      <w:pPr>
        <w:ind w:left="4450" w:firstLine="4090"/>
      </w:pPr>
    </w:lvl>
    <w:lvl w:ilvl="5">
      <w:start w:val="1"/>
      <w:numFmt w:val="lowerRoman"/>
      <w:lvlText w:val="%6."/>
      <w:lvlJc w:val="right"/>
      <w:pPr>
        <w:ind w:left="5170" w:firstLine="4990"/>
      </w:pPr>
    </w:lvl>
    <w:lvl w:ilvl="6">
      <w:start w:val="1"/>
      <w:numFmt w:val="decimal"/>
      <w:lvlText w:val="%7."/>
      <w:lvlJc w:val="left"/>
      <w:pPr>
        <w:ind w:left="5890" w:firstLine="5530"/>
      </w:pPr>
    </w:lvl>
    <w:lvl w:ilvl="7">
      <w:start w:val="1"/>
      <w:numFmt w:val="lowerLetter"/>
      <w:lvlText w:val="%8."/>
      <w:lvlJc w:val="left"/>
      <w:pPr>
        <w:ind w:left="6610" w:firstLine="6250"/>
      </w:pPr>
    </w:lvl>
    <w:lvl w:ilvl="8">
      <w:start w:val="1"/>
      <w:numFmt w:val="lowerRoman"/>
      <w:lvlText w:val="%9."/>
      <w:lvlJc w:val="right"/>
      <w:pPr>
        <w:ind w:left="7330" w:firstLine="7150"/>
      </w:pPr>
    </w:lvl>
  </w:abstractNum>
  <w:abstractNum w:abstractNumId="23" w15:restartNumberingAfterBreak="0">
    <w:nsid w:val="4F1E70B8"/>
    <w:multiLevelType w:val="multilevel"/>
    <w:tmpl w:val="0416122C"/>
    <w:lvl w:ilvl="0">
      <w:start w:val="12"/>
      <w:numFmt w:val="decimal"/>
      <w:lvlText w:val="%1."/>
      <w:lvlJc w:val="left"/>
      <w:pPr>
        <w:ind w:left="450" w:hanging="450"/>
      </w:pPr>
      <w:rPr>
        <w:rFonts w:hint="default"/>
      </w:rPr>
    </w:lvl>
    <w:lvl w:ilvl="1">
      <w:start w:val="1"/>
      <w:numFmt w:val="decimal"/>
      <w:lvlText w:val="13.%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FCC13A8"/>
    <w:multiLevelType w:val="multilevel"/>
    <w:tmpl w:val="0416122C"/>
    <w:lvl w:ilvl="0">
      <w:start w:val="12"/>
      <w:numFmt w:val="decimal"/>
      <w:lvlText w:val="%1."/>
      <w:lvlJc w:val="left"/>
      <w:pPr>
        <w:ind w:left="450" w:hanging="450"/>
      </w:pPr>
      <w:rPr>
        <w:rFonts w:hint="default"/>
      </w:rPr>
    </w:lvl>
    <w:lvl w:ilvl="1">
      <w:start w:val="1"/>
      <w:numFmt w:val="decimal"/>
      <w:lvlText w:val="13.%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4200A83"/>
    <w:multiLevelType w:val="multilevel"/>
    <w:tmpl w:val="F724A89A"/>
    <w:lvl w:ilvl="0">
      <w:start w:val="7"/>
      <w:numFmt w:val="decimal"/>
      <w:lvlText w:val="%1."/>
      <w:lvlJc w:val="left"/>
      <w:pPr>
        <w:ind w:left="360" w:hanging="360"/>
      </w:pPr>
      <w:rPr>
        <w:rFonts w:hint="default"/>
      </w:rPr>
    </w:lvl>
    <w:lvl w:ilvl="1">
      <w:start w:val="1"/>
      <w:numFmt w:val="decimal"/>
      <w:lvlText w:val="%1.%2."/>
      <w:lvlJc w:val="left"/>
      <w:pPr>
        <w:ind w:left="2880" w:hanging="360"/>
      </w:pPr>
      <w:rPr>
        <w:rFonts w:hint="default"/>
      </w:rPr>
    </w:lvl>
    <w:lvl w:ilvl="2">
      <w:start w:val="1"/>
      <w:numFmt w:val="decimal"/>
      <w:lvlText w:val="%1.%2.%3."/>
      <w:lvlJc w:val="left"/>
      <w:pPr>
        <w:ind w:left="5760" w:hanging="720"/>
      </w:pPr>
      <w:rPr>
        <w:rFonts w:hint="default"/>
      </w:rPr>
    </w:lvl>
    <w:lvl w:ilvl="3">
      <w:start w:val="1"/>
      <w:numFmt w:val="decimal"/>
      <w:lvlText w:val="%1.%2.%3.%4."/>
      <w:lvlJc w:val="left"/>
      <w:pPr>
        <w:ind w:left="8280" w:hanging="720"/>
      </w:pPr>
      <w:rPr>
        <w:rFonts w:hint="default"/>
      </w:rPr>
    </w:lvl>
    <w:lvl w:ilvl="4">
      <w:start w:val="1"/>
      <w:numFmt w:val="decimal"/>
      <w:lvlText w:val="%1.%2.%3.%4.%5."/>
      <w:lvlJc w:val="left"/>
      <w:pPr>
        <w:ind w:left="11160" w:hanging="1080"/>
      </w:pPr>
      <w:rPr>
        <w:rFonts w:hint="default"/>
      </w:rPr>
    </w:lvl>
    <w:lvl w:ilvl="5">
      <w:start w:val="1"/>
      <w:numFmt w:val="decimal"/>
      <w:lvlText w:val="%1.%2.%3.%4.%5.%6."/>
      <w:lvlJc w:val="left"/>
      <w:pPr>
        <w:ind w:left="13680" w:hanging="1080"/>
      </w:pPr>
      <w:rPr>
        <w:rFonts w:hint="default"/>
      </w:rPr>
    </w:lvl>
    <w:lvl w:ilvl="6">
      <w:start w:val="1"/>
      <w:numFmt w:val="decimal"/>
      <w:lvlText w:val="%1.%2.%3.%4.%5.%6.%7."/>
      <w:lvlJc w:val="left"/>
      <w:pPr>
        <w:ind w:left="16560" w:hanging="1440"/>
      </w:pPr>
      <w:rPr>
        <w:rFonts w:hint="default"/>
      </w:rPr>
    </w:lvl>
    <w:lvl w:ilvl="7">
      <w:start w:val="1"/>
      <w:numFmt w:val="decimal"/>
      <w:lvlText w:val="%1.%2.%3.%4.%5.%6.%7.%8."/>
      <w:lvlJc w:val="left"/>
      <w:pPr>
        <w:ind w:left="19080" w:hanging="1440"/>
      </w:pPr>
      <w:rPr>
        <w:rFonts w:hint="default"/>
      </w:rPr>
    </w:lvl>
    <w:lvl w:ilvl="8">
      <w:start w:val="1"/>
      <w:numFmt w:val="decimal"/>
      <w:lvlText w:val="%1.%2.%3.%4.%5.%6.%7.%8.%9."/>
      <w:lvlJc w:val="left"/>
      <w:pPr>
        <w:ind w:left="21960" w:hanging="1800"/>
      </w:pPr>
      <w:rPr>
        <w:rFonts w:hint="default"/>
      </w:rPr>
    </w:lvl>
  </w:abstractNum>
  <w:abstractNum w:abstractNumId="26" w15:restartNumberingAfterBreak="0">
    <w:nsid w:val="5D4A1CDD"/>
    <w:multiLevelType w:val="multilevel"/>
    <w:tmpl w:val="FC84FCD4"/>
    <w:lvl w:ilvl="0">
      <w:start w:val="10"/>
      <w:numFmt w:val="decimal"/>
      <w:lvlText w:val="%1."/>
      <w:lvlJc w:val="left"/>
      <w:pPr>
        <w:ind w:left="450" w:hanging="450"/>
      </w:pPr>
      <w:rPr>
        <w:rFonts w:hint="default"/>
      </w:rPr>
    </w:lvl>
    <w:lvl w:ilvl="1">
      <w:start w:val="1"/>
      <w:numFmt w:val="decimal"/>
      <w:lvlText w:val="%1.%2."/>
      <w:lvlJc w:val="left"/>
      <w:pPr>
        <w:ind w:left="810" w:hanging="45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620106E3"/>
    <w:multiLevelType w:val="multilevel"/>
    <w:tmpl w:val="3DA42480"/>
    <w:lvl w:ilvl="0">
      <w:start w:val="12"/>
      <w:numFmt w:val="decimal"/>
      <w:lvlText w:val="%1."/>
      <w:lvlJc w:val="left"/>
      <w:pPr>
        <w:ind w:left="450" w:hanging="450"/>
      </w:pPr>
      <w:rPr>
        <w:rFonts w:hint="default"/>
      </w:rPr>
    </w:lvl>
    <w:lvl w:ilvl="1">
      <w:start w:val="1"/>
      <w:numFmt w:val="decimal"/>
      <w:lvlText w:val="28.%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49864FF"/>
    <w:multiLevelType w:val="multilevel"/>
    <w:tmpl w:val="C958AD2A"/>
    <w:lvl w:ilvl="0">
      <w:start w:val="1"/>
      <w:numFmt w:val="lowerLetter"/>
      <w:lvlText w:val="%1."/>
      <w:lvlJc w:val="left"/>
      <w:pPr>
        <w:ind w:left="1570" w:firstLine="1210"/>
      </w:pPr>
    </w:lvl>
    <w:lvl w:ilvl="1">
      <w:start w:val="1"/>
      <w:numFmt w:val="lowerLetter"/>
      <w:lvlText w:val="%2."/>
      <w:lvlJc w:val="left"/>
      <w:pPr>
        <w:ind w:left="2290" w:firstLine="1930"/>
      </w:pPr>
    </w:lvl>
    <w:lvl w:ilvl="2">
      <w:start w:val="1"/>
      <w:numFmt w:val="lowerRoman"/>
      <w:lvlText w:val="%3."/>
      <w:lvlJc w:val="right"/>
      <w:pPr>
        <w:ind w:left="3010" w:firstLine="2830"/>
      </w:pPr>
    </w:lvl>
    <w:lvl w:ilvl="3">
      <w:start w:val="1"/>
      <w:numFmt w:val="decimal"/>
      <w:lvlText w:val="%4."/>
      <w:lvlJc w:val="left"/>
      <w:pPr>
        <w:ind w:left="3730" w:firstLine="3370"/>
      </w:pPr>
    </w:lvl>
    <w:lvl w:ilvl="4">
      <w:start w:val="1"/>
      <w:numFmt w:val="lowerLetter"/>
      <w:lvlText w:val="%5."/>
      <w:lvlJc w:val="left"/>
      <w:pPr>
        <w:ind w:left="4450" w:firstLine="4090"/>
      </w:pPr>
    </w:lvl>
    <w:lvl w:ilvl="5">
      <w:start w:val="1"/>
      <w:numFmt w:val="lowerRoman"/>
      <w:lvlText w:val="%6."/>
      <w:lvlJc w:val="right"/>
      <w:pPr>
        <w:ind w:left="5170" w:firstLine="4990"/>
      </w:pPr>
    </w:lvl>
    <w:lvl w:ilvl="6">
      <w:start w:val="1"/>
      <w:numFmt w:val="decimal"/>
      <w:lvlText w:val="%7."/>
      <w:lvlJc w:val="left"/>
      <w:pPr>
        <w:ind w:left="5890" w:firstLine="5530"/>
      </w:pPr>
    </w:lvl>
    <w:lvl w:ilvl="7">
      <w:start w:val="1"/>
      <w:numFmt w:val="lowerLetter"/>
      <w:lvlText w:val="%8."/>
      <w:lvlJc w:val="left"/>
      <w:pPr>
        <w:ind w:left="6610" w:firstLine="6250"/>
      </w:pPr>
    </w:lvl>
    <w:lvl w:ilvl="8">
      <w:start w:val="1"/>
      <w:numFmt w:val="lowerRoman"/>
      <w:lvlText w:val="%9."/>
      <w:lvlJc w:val="right"/>
      <w:pPr>
        <w:ind w:left="7330" w:firstLine="7150"/>
      </w:pPr>
    </w:lvl>
  </w:abstractNum>
  <w:abstractNum w:abstractNumId="29" w15:restartNumberingAfterBreak="0">
    <w:nsid w:val="6D830763"/>
    <w:multiLevelType w:val="multilevel"/>
    <w:tmpl w:val="58F2991A"/>
    <w:lvl w:ilvl="0">
      <w:start w:val="12"/>
      <w:numFmt w:val="decimal"/>
      <w:lvlText w:val="%1."/>
      <w:lvlJc w:val="left"/>
      <w:pPr>
        <w:ind w:left="450" w:hanging="450"/>
      </w:pPr>
      <w:rPr>
        <w:rFonts w:hint="default"/>
      </w:rPr>
    </w:lvl>
    <w:lvl w:ilvl="1">
      <w:start w:val="1"/>
      <w:numFmt w:val="decimal"/>
      <w:lvlText w:val="27.%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E6319EF"/>
    <w:multiLevelType w:val="multilevel"/>
    <w:tmpl w:val="28C69B84"/>
    <w:lvl w:ilvl="0">
      <w:start w:val="1"/>
      <w:numFmt w:val="decimal"/>
      <w:lvlText w:val="4.%1."/>
      <w:lvlJc w:val="left"/>
      <w:pPr>
        <w:ind w:left="1080" w:firstLine="1800"/>
      </w:pPr>
      <w:rPr>
        <w:rFonts w:hint="default"/>
      </w:rPr>
    </w:lvl>
    <w:lvl w:ilvl="1">
      <w:start w:val="1"/>
      <w:numFmt w:val="lowerLetter"/>
      <w:lvlText w:val="%2."/>
      <w:lvlJc w:val="left"/>
      <w:pPr>
        <w:ind w:left="1800" w:firstLine="3240"/>
      </w:pPr>
      <w:rPr>
        <w:rFonts w:hint="default"/>
      </w:rPr>
    </w:lvl>
    <w:lvl w:ilvl="2">
      <w:start w:val="1"/>
      <w:numFmt w:val="lowerRoman"/>
      <w:lvlText w:val="%3."/>
      <w:lvlJc w:val="right"/>
      <w:pPr>
        <w:ind w:left="2520" w:firstLine="4860"/>
      </w:pPr>
      <w:rPr>
        <w:rFonts w:hint="default"/>
      </w:rPr>
    </w:lvl>
    <w:lvl w:ilvl="3">
      <w:start w:val="1"/>
      <w:numFmt w:val="decimal"/>
      <w:lvlText w:val="%4."/>
      <w:lvlJc w:val="left"/>
      <w:pPr>
        <w:ind w:left="3240" w:firstLine="6120"/>
      </w:pPr>
      <w:rPr>
        <w:rFonts w:hint="default"/>
      </w:rPr>
    </w:lvl>
    <w:lvl w:ilvl="4">
      <w:start w:val="1"/>
      <w:numFmt w:val="lowerLetter"/>
      <w:lvlText w:val="%5."/>
      <w:lvlJc w:val="left"/>
      <w:pPr>
        <w:ind w:left="3960" w:firstLine="7560"/>
      </w:pPr>
      <w:rPr>
        <w:rFonts w:hint="default"/>
      </w:rPr>
    </w:lvl>
    <w:lvl w:ilvl="5">
      <w:start w:val="1"/>
      <w:numFmt w:val="lowerRoman"/>
      <w:lvlText w:val="%6."/>
      <w:lvlJc w:val="right"/>
      <w:pPr>
        <w:ind w:left="4680" w:firstLine="9180"/>
      </w:pPr>
      <w:rPr>
        <w:rFonts w:hint="default"/>
      </w:rPr>
    </w:lvl>
    <w:lvl w:ilvl="6">
      <w:start w:val="1"/>
      <w:numFmt w:val="decimal"/>
      <w:lvlText w:val="%7."/>
      <w:lvlJc w:val="left"/>
      <w:pPr>
        <w:ind w:left="5400" w:firstLine="10440"/>
      </w:pPr>
      <w:rPr>
        <w:rFonts w:hint="default"/>
      </w:rPr>
    </w:lvl>
    <w:lvl w:ilvl="7">
      <w:start w:val="1"/>
      <w:numFmt w:val="lowerLetter"/>
      <w:lvlText w:val="%8."/>
      <w:lvlJc w:val="left"/>
      <w:pPr>
        <w:ind w:left="6120" w:firstLine="11880"/>
      </w:pPr>
      <w:rPr>
        <w:rFonts w:hint="default"/>
      </w:rPr>
    </w:lvl>
    <w:lvl w:ilvl="8">
      <w:start w:val="1"/>
      <w:numFmt w:val="lowerRoman"/>
      <w:lvlText w:val="%9."/>
      <w:lvlJc w:val="right"/>
      <w:pPr>
        <w:ind w:left="6840" w:firstLine="13500"/>
      </w:pPr>
      <w:rPr>
        <w:rFonts w:hint="default"/>
      </w:rPr>
    </w:lvl>
  </w:abstractNum>
  <w:abstractNum w:abstractNumId="31" w15:restartNumberingAfterBreak="0">
    <w:nsid w:val="70134B3D"/>
    <w:multiLevelType w:val="multilevel"/>
    <w:tmpl w:val="43384C66"/>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2" w15:restartNumberingAfterBreak="0">
    <w:nsid w:val="73D04A78"/>
    <w:multiLevelType w:val="multilevel"/>
    <w:tmpl w:val="5FBE67F0"/>
    <w:lvl w:ilvl="0">
      <w:start w:val="1"/>
      <w:numFmt w:val="decimal"/>
      <w:lvlText w:val="2.%1."/>
      <w:lvlJc w:val="left"/>
      <w:pPr>
        <w:ind w:left="1080" w:firstLine="1800"/>
      </w:pPr>
      <w:rPr>
        <w:rFonts w:hint="default"/>
      </w:rPr>
    </w:lvl>
    <w:lvl w:ilvl="1">
      <w:start w:val="1"/>
      <w:numFmt w:val="lowerLetter"/>
      <w:lvlText w:val="%2."/>
      <w:lvlJc w:val="left"/>
      <w:pPr>
        <w:ind w:left="1800" w:firstLine="3240"/>
      </w:pPr>
      <w:rPr>
        <w:rFonts w:hint="default"/>
      </w:rPr>
    </w:lvl>
    <w:lvl w:ilvl="2">
      <w:start w:val="1"/>
      <w:numFmt w:val="lowerRoman"/>
      <w:lvlText w:val="%3."/>
      <w:lvlJc w:val="right"/>
      <w:pPr>
        <w:ind w:left="2520" w:firstLine="4860"/>
      </w:pPr>
      <w:rPr>
        <w:rFonts w:hint="default"/>
      </w:rPr>
    </w:lvl>
    <w:lvl w:ilvl="3">
      <w:start w:val="1"/>
      <w:numFmt w:val="decimal"/>
      <w:lvlText w:val="%4."/>
      <w:lvlJc w:val="left"/>
      <w:pPr>
        <w:ind w:left="3240" w:firstLine="6120"/>
      </w:pPr>
      <w:rPr>
        <w:rFonts w:hint="default"/>
      </w:rPr>
    </w:lvl>
    <w:lvl w:ilvl="4">
      <w:start w:val="1"/>
      <w:numFmt w:val="lowerLetter"/>
      <w:lvlText w:val="%5."/>
      <w:lvlJc w:val="left"/>
      <w:pPr>
        <w:ind w:left="3960" w:firstLine="7560"/>
      </w:pPr>
      <w:rPr>
        <w:rFonts w:hint="default"/>
      </w:rPr>
    </w:lvl>
    <w:lvl w:ilvl="5">
      <w:start w:val="1"/>
      <w:numFmt w:val="lowerRoman"/>
      <w:lvlText w:val="%6."/>
      <w:lvlJc w:val="right"/>
      <w:pPr>
        <w:ind w:left="4680" w:firstLine="9180"/>
      </w:pPr>
      <w:rPr>
        <w:rFonts w:hint="default"/>
      </w:rPr>
    </w:lvl>
    <w:lvl w:ilvl="6">
      <w:start w:val="1"/>
      <w:numFmt w:val="decimal"/>
      <w:lvlText w:val="%7."/>
      <w:lvlJc w:val="left"/>
      <w:pPr>
        <w:ind w:left="5400" w:firstLine="10440"/>
      </w:pPr>
      <w:rPr>
        <w:rFonts w:hint="default"/>
      </w:rPr>
    </w:lvl>
    <w:lvl w:ilvl="7">
      <w:start w:val="1"/>
      <w:numFmt w:val="lowerLetter"/>
      <w:lvlText w:val="%8."/>
      <w:lvlJc w:val="left"/>
      <w:pPr>
        <w:ind w:left="6120" w:firstLine="11880"/>
      </w:pPr>
      <w:rPr>
        <w:rFonts w:hint="default"/>
      </w:rPr>
    </w:lvl>
    <w:lvl w:ilvl="8">
      <w:start w:val="1"/>
      <w:numFmt w:val="lowerRoman"/>
      <w:lvlText w:val="%9."/>
      <w:lvlJc w:val="right"/>
      <w:pPr>
        <w:ind w:left="6840" w:firstLine="13500"/>
      </w:pPr>
      <w:rPr>
        <w:rFonts w:hint="default"/>
      </w:rPr>
    </w:lvl>
  </w:abstractNum>
  <w:abstractNum w:abstractNumId="33" w15:restartNumberingAfterBreak="0">
    <w:nsid w:val="75C71E65"/>
    <w:multiLevelType w:val="multilevel"/>
    <w:tmpl w:val="C958AD2A"/>
    <w:lvl w:ilvl="0">
      <w:start w:val="1"/>
      <w:numFmt w:val="lowerLetter"/>
      <w:lvlText w:val="%1."/>
      <w:lvlJc w:val="left"/>
      <w:pPr>
        <w:ind w:left="1570" w:firstLine="1210"/>
      </w:pPr>
    </w:lvl>
    <w:lvl w:ilvl="1">
      <w:start w:val="1"/>
      <w:numFmt w:val="lowerLetter"/>
      <w:lvlText w:val="%2."/>
      <w:lvlJc w:val="left"/>
      <w:pPr>
        <w:ind w:left="2290" w:firstLine="1930"/>
      </w:pPr>
    </w:lvl>
    <w:lvl w:ilvl="2">
      <w:start w:val="1"/>
      <w:numFmt w:val="lowerRoman"/>
      <w:lvlText w:val="%3."/>
      <w:lvlJc w:val="right"/>
      <w:pPr>
        <w:ind w:left="3010" w:firstLine="2830"/>
      </w:pPr>
    </w:lvl>
    <w:lvl w:ilvl="3">
      <w:start w:val="1"/>
      <w:numFmt w:val="decimal"/>
      <w:lvlText w:val="%4."/>
      <w:lvlJc w:val="left"/>
      <w:pPr>
        <w:ind w:left="3730" w:firstLine="3370"/>
      </w:pPr>
    </w:lvl>
    <w:lvl w:ilvl="4">
      <w:start w:val="1"/>
      <w:numFmt w:val="lowerLetter"/>
      <w:lvlText w:val="%5."/>
      <w:lvlJc w:val="left"/>
      <w:pPr>
        <w:ind w:left="4450" w:firstLine="4090"/>
      </w:pPr>
    </w:lvl>
    <w:lvl w:ilvl="5">
      <w:start w:val="1"/>
      <w:numFmt w:val="lowerRoman"/>
      <w:lvlText w:val="%6."/>
      <w:lvlJc w:val="right"/>
      <w:pPr>
        <w:ind w:left="5170" w:firstLine="4990"/>
      </w:pPr>
    </w:lvl>
    <w:lvl w:ilvl="6">
      <w:start w:val="1"/>
      <w:numFmt w:val="decimal"/>
      <w:lvlText w:val="%7."/>
      <w:lvlJc w:val="left"/>
      <w:pPr>
        <w:ind w:left="5890" w:firstLine="5530"/>
      </w:pPr>
    </w:lvl>
    <w:lvl w:ilvl="7">
      <w:start w:val="1"/>
      <w:numFmt w:val="lowerLetter"/>
      <w:lvlText w:val="%8."/>
      <w:lvlJc w:val="left"/>
      <w:pPr>
        <w:ind w:left="6610" w:firstLine="6250"/>
      </w:pPr>
    </w:lvl>
    <w:lvl w:ilvl="8">
      <w:start w:val="1"/>
      <w:numFmt w:val="lowerRoman"/>
      <w:lvlText w:val="%9."/>
      <w:lvlJc w:val="right"/>
      <w:pPr>
        <w:ind w:left="7330" w:firstLine="7150"/>
      </w:pPr>
    </w:lvl>
  </w:abstractNum>
  <w:abstractNum w:abstractNumId="34" w15:restartNumberingAfterBreak="0">
    <w:nsid w:val="7ADB7D61"/>
    <w:multiLevelType w:val="multilevel"/>
    <w:tmpl w:val="C958AD2A"/>
    <w:lvl w:ilvl="0">
      <w:start w:val="1"/>
      <w:numFmt w:val="lowerLetter"/>
      <w:lvlText w:val="%1."/>
      <w:lvlJc w:val="left"/>
      <w:pPr>
        <w:ind w:left="1570" w:firstLine="1210"/>
      </w:pPr>
    </w:lvl>
    <w:lvl w:ilvl="1">
      <w:start w:val="1"/>
      <w:numFmt w:val="lowerLetter"/>
      <w:lvlText w:val="%2."/>
      <w:lvlJc w:val="left"/>
      <w:pPr>
        <w:ind w:left="2290" w:firstLine="1930"/>
      </w:pPr>
    </w:lvl>
    <w:lvl w:ilvl="2">
      <w:start w:val="1"/>
      <w:numFmt w:val="lowerRoman"/>
      <w:lvlText w:val="%3."/>
      <w:lvlJc w:val="right"/>
      <w:pPr>
        <w:ind w:left="3010" w:firstLine="2830"/>
      </w:pPr>
    </w:lvl>
    <w:lvl w:ilvl="3">
      <w:start w:val="1"/>
      <w:numFmt w:val="decimal"/>
      <w:lvlText w:val="%4."/>
      <w:lvlJc w:val="left"/>
      <w:pPr>
        <w:ind w:left="3730" w:firstLine="3370"/>
      </w:pPr>
    </w:lvl>
    <w:lvl w:ilvl="4">
      <w:start w:val="1"/>
      <w:numFmt w:val="lowerLetter"/>
      <w:lvlText w:val="%5."/>
      <w:lvlJc w:val="left"/>
      <w:pPr>
        <w:ind w:left="4450" w:firstLine="4090"/>
      </w:pPr>
    </w:lvl>
    <w:lvl w:ilvl="5">
      <w:start w:val="1"/>
      <w:numFmt w:val="lowerRoman"/>
      <w:lvlText w:val="%6."/>
      <w:lvlJc w:val="right"/>
      <w:pPr>
        <w:ind w:left="5170" w:firstLine="4990"/>
      </w:pPr>
    </w:lvl>
    <w:lvl w:ilvl="6">
      <w:start w:val="1"/>
      <w:numFmt w:val="decimal"/>
      <w:lvlText w:val="%7."/>
      <w:lvlJc w:val="left"/>
      <w:pPr>
        <w:ind w:left="5890" w:firstLine="5530"/>
      </w:pPr>
    </w:lvl>
    <w:lvl w:ilvl="7">
      <w:start w:val="1"/>
      <w:numFmt w:val="lowerLetter"/>
      <w:lvlText w:val="%8."/>
      <w:lvlJc w:val="left"/>
      <w:pPr>
        <w:ind w:left="6610" w:firstLine="6250"/>
      </w:pPr>
    </w:lvl>
    <w:lvl w:ilvl="8">
      <w:start w:val="1"/>
      <w:numFmt w:val="lowerRoman"/>
      <w:lvlText w:val="%9."/>
      <w:lvlJc w:val="right"/>
      <w:pPr>
        <w:ind w:left="7330" w:firstLine="7150"/>
      </w:pPr>
    </w:lvl>
  </w:abstractNum>
  <w:abstractNum w:abstractNumId="35" w15:restartNumberingAfterBreak="0">
    <w:nsid w:val="7C1746AF"/>
    <w:multiLevelType w:val="multilevel"/>
    <w:tmpl w:val="CDC6D12E"/>
    <w:lvl w:ilvl="0">
      <w:start w:val="11"/>
      <w:numFmt w:val="decimal"/>
      <w:lvlText w:val="%1."/>
      <w:lvlJc w:val="left"/>
      <w:pPr>
        <w:ind w:left="450" w:hanging="450"/>
      </w:pPr>
      <w:rPr>
        <w:rFonts w:hint="default"/>
      </w:rPr>
    </w:lvl>
    <w:lvl w:ilvl="1">
      <w:start w:val="1"/>
      <w:numFmt w:val="decimal"/>
      <w:lvlText w:val="%1.%2."/>
      <w:lvlJc w:val="left"/>
      <w:pPr>
        <w:ind w:left="810" w:hanging="45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11"/>
  </w:num>
  <w:num w:numId="2">
    <w:abstractNumId w:val="7"/>
  </w:num>
  <w:num w:numId="3">
    <w:abstractNumId w:val="18"/>
  </w:num>
  <w:num w:numId="4">
    <w:abstractNumId w:val="20"/>
  </w:num>
  <w:num w:numId="5">
    <w:abstractNumId w:val="6"/>
  </w:num>
  <w:num w:numId="6">
    <w:abstractNumId w:val="3"/>
  </w:num>
  <w:num w:numId="7">
    <w:abstractNumId w:val="25"/>
  </w:num>
  <w:num w:numId="8">
    <w:abstractNumId w:val="31"/>
  </w:num>
  <w:num w:numId="9">
    <w:abstractNumId w:val="26"/>
  </w:num>
  <w:num w:numId="10">
    <w:abstractNumId w:val="35"/>
  </w:num>
  <w:num w:numId="11">
    <w:abstractNumId w:val="24"/>
  </w:num>
  <w:num w:numId="12">
    <w:abstractNumId w:val="32"/>
  </w:num>
  <w:num w:numId="13">
    <w:abstractNumId w:val="4"/>
  </w:num>
  <w:num w:numId="14">
    <w:abstractNumId w:val="10"/>
  </w:num>
  <w:num w:numId="15">
    <w:abstractNumId w:val="30"/>
  </w:num>
  <w:num w:numId="16">
    <w:abstractNumId w:val="8"/>
  </w:num>
  <w:num w:numId="17">
    <w:abstractNumId w:val="0"/>
  </w:num>
  <w:num w:numId="18">
    <w:abstractNumId w:val="22"/>
  </w:num>
  <w:num w:numId="19">
    <w:abstractNumId w:val="17"/>
  </w:num>
  <w:num w:numId="20">
    <w:abstractNumId w:val="23"/>
  </w:num>
  <w:num w:numId="21">
    <w:abstractNumId w:val="27"/>
  </w:num>
  <w:num w:numId="22">
    <w:abstractNumId w:val="14"/>
  </w:num>
  <w:num w:numId="23">
    <w:abstractNumId w:val="34"/>
  </w:num>
  <w:num w:numId="24">
    <w:abstractNumId w:val="33"/>
  </w:num>
  <w:num w:numId="25">
    <w:abstractNumId w:val="15"/>
  </w:num>
  <w:num w:numId="26">
    <w:abstractNumId w:val="5"/>
    <w:lvlOverride w:ilvl="0">
      <w:startOverride w:val="1"/>
    </w:lvlOverride>
    <w:lvlOverride w:ilvl="1"/>
    <w:lvlOverride w:ilvl="2"/>
    <w:lvlOverride w:ilvl="3"/>
    <w:lvlOverride w:ilvl="4"/>
    <w:lvlOverride w:ilvl="5"/>
    <w:lvlOverride w:ilvl="6"/>
    <w:lvlOverride w:ilvl="7"/>
    <w:lvlOverride w:ilvl="8"/>
  </w:num>
  <w:num w:numId="27">
    <w:abstractNumId w:val="9"/>
  </w:num>
  <w:num w:numId="28">
    <w:abstractNumId w:val="13"/>
  </w:num>
  <w:num w:numId="29">
    <w:abstractNumId w:val="28"/>
  </w:num>
  <w:num w:numId="30">
    <w:abstractNumId w:val="21"/>
  </w:num>
  <w:num w:numId="31">
    <w:abstractNumId w:val="19"/>
  </w:num>
  <w:num w:numId="32">
    <w:abstractNumId w:val="16"/>
  </w:num>
  <w:num w:numId="33">
    <w:abstractNumId w:val="2"/>
  </w:num>
  <w:num w:numId="34">
    <w:abstractNumId w:val="12"/>
  </w:num>
  <w:num w:numId="35">
    <w:abstractNumId w:val="1"/>
  </w:num>
  <w:num w:numId="36">
    <w:abstractNumId w:val="29"/>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displayBackgroundShape/>
  <w:proofState w:spelling="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232"/>
    <w:rsid w:val="00023B47"/>
    <w:rsid w:val="00060CE7"/>
    <w:rsid w:val="00087070"/>
    <w:rsid w:val="000A1356"/>
    <w:rsid w:val="000E1ABB"/>
    <w:rsid w:val="000F17AF"/>
    <w:rsid w:val="001A064F"/>
    <w:rsid w:val="001C49B6"/>
    <w:rsid w:val="00200099"/>
    <w:rsid w:val="00205AE3"/>
    <w:rsid w:val="00264F83"/>
    <w:rsid w:val="002E32D3"/>
    <w:rsid w:val="00355674"/>
    <w:rsid w:val="0035734F"/>
    <w:rsid w:val="003737AB"/>
    <w:rsid w:val="003F3EDA"/>
    <w:rsid w:val="00435B2B"/>
    <w:rsid w:val="004A1D50"/>
    <w:rsid w:val="004A6099"/>
    <w:rsid w:val="004C5544"/>
    <w:rsid w:val="005308F4"/>
    <w:rsid w:val="005B18F4"/>
    <w:rsid w:val="006057D8"/>
    <w:rsid w:val="00647575"/>
    <w:rsid w:val="006C3332"/>
    <w:rsid w:val="006D3E78"/>
    <w:rsid w:val="006E16A7"/>
    <w:rsid w:val="006E3EEA"/>
    <w:rsid w:val="006E6FB2"/>
    <w:rsid w:val="0071548B"/>
    <w:rsid w:val="00730236"/>
    <w:rsid w:val="00752ECD"/>
    <w:rsid w:val="00796ACF"/>
    <w:rsid w:val="007A6EA5"/>
    <w:rsid w:val="007C0220"/>
    <w:rsid w:val="007D480B"/>
    <w:rsid w:val="007E6B2F"/>
    <w:rsid w:val="008147F4"/>
    <w:rsid w:val="00830073"/>
    <w:rsid w:val="00865232"/>
    <w:rsid w:val="008C76F0"/>
    <w:rsid w:val="008F040F"/>
    <w:rsid w:val="009614C0"/>
    <w:rsid w:val="0099231F"/>
    <w:rsid w:val="009C38DC"/>
    <w:rsid w:val="00A67B97"/>
    <w:rsid w:val="00A70DBB"/>
    <w:rsid w:val="00A759EA"/>
    <w:rsid w:val="00AA6C01"/>
    <w:rsid w:val="00AE4199"/>
    <w:rsid w:val="00AE6E01"/>
    <w:rsid w:val="00B42E23"/>
    <w:rsid w:val="00B64219"/>
    <w:rsid w:val="00BD0940"/>
    <w:rsid w:val="00BD2608"/>
    <w:rsid w:val="00C0146E"/>
    <w:rsid w:val="00C26E0A"/>
    <w:rsid w:val="00C45893"/>
    <w:rsid w:val="00C56FAD"/>
    <w:rsid w:val="00C90FE3"/>
    <w:rsid w:val="00CB46F5"/>
    <w:rsid w:val="00CC7327"/>
    <w:rsid w:val="00CE6A93"/>
    <w:rsid w:val="00E26253"/>
    <w:rsid w:val="00E2725A"/>
    <w:rsid w:val="00E7238C"/>
    <w:rsid w:val="00E74891"/>
    <w:rsid w:val="00E80B2A"/>
    <w:rsid w:val="00F166D8"/>
    <w:rsid w:val="00F424E2"/>
    <w:rsid w:val="00F55FD7"/>
    <w:rsid w:val="00F713F5"/>
    <w:rsid w:val="00F73E5A"/>
    <w:rsid w:val="00FA1DB6"/>
    <w:rsid w:val="00FA5D81"/>
    <w:rsid w:val="00FB7A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2DC704"/>
  <w15:docId w15:val="{124B5438-0D2E-4543-B151-5D2EE69BA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0"/>
      <w:jc w:val="center"/>
    </w:pPr>
    <w:rPr>
      <w:rFonts w:ascii="Proxima Nova" w:eastAsia="Proxima Nova" w:hAnsi="Proxima Nova" w:cs="Proxima Nova"/>
      <w:b/>
      <w:sz w:val="48"/>
      <w:szCs w:val="4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7E6B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6B2F"/>
    <w:rPr>
      <w:rFonts w:ascii="Tahoma" w:hAnsi="Tahoma" w:cs="Tahoma"/>
      <w:sz w:val="16"/>
      <w:szCs w:val="16"/>
    </w:rPr>
  </w:style>
  <w:style w:type="paragraph" w:styleId="ListParagraph">
    <w:name w:val="List Paragraph"/>
    <w:basedOn w:val="Normal"/>
    <w:uiPriority w:val="34"/>
    <w:qFormat/>
    <w:rsid w:val="007E6B2F"/>
    <w:pPr>
      <w:ind w:left="720"/>
      <w:contextualSpacing/>
    </w:pPr>
  </w:style>
  <w:style w:type="paragraph" w:styleId="TOCHeading">
    <w:name w:val="TOC Heading"/>
    <w:basedOn w:val="Heading1"/>
    <w:next w:val="Normal"/>
    <w:uiPriority w:val="39"/>
    <w:unhideWhenUsed/>
    <w:qFormat/>
    <w:rsid w:val="00087070"/>
    <w:pPr>
      <w:outlineLvl w:val="9"/>
    </w:pPr>
    <w:rPr>
      <w:rFonts w:eastAsia="Times New Roman" w:cs="Times New Roman"/>
      <w:bCs/>
      <w:color w:val="365F91"/>
      <w:lang w:val="en-US" w:eastAsia="en-US"/>
    </w:rPr>
  </w:style>
  <w:style w:type="paragraph" w:styleId="TOC1">
    <w:name w:val="toc 1"/>
    <w:basedOn w:val="Normal"/>
    <w:next w:val="Normal"/>
    <w:autoRedefine/>
    <w:uiPriority w:val="39"/>
    <w:rsid w:val="00087070"/>
    <w:pPr>
      <w:tabs>
        <w:tab w:val="left" w:pos="880"/>
        <w:tab w:val="right" w:leader="dot" w:pos="9854"/>
      </w:tabs>
      <w:spacing w:after="0" w:line="360" w:lineRule="auto"/>
    </w:pPr>
    <w:rPr>
      <w:rFonts w:ascii="Times New Roman" w:eastAsia="Times New Roman" w:hAnsi="Times New Roman" w:cs="Times New Roman"/>
      <w:color w:val="auto"/>
      <w:sz w:val="24"/>
      <w:szCs w:val="24"/>
      <w:lang w:eastAsia="el-GR"/>
    </w:rPr>
  </w:style>
  <w:style w:type="character" w:styleId="Hyperlink">
    <w:name w:val="Hyperlink"/>
    <w:basedOn w:val="DefaultParagraphFont"/>
    <w:uiPriority w:val="99"/>
    <w:unhideWhenUsed/>
    <w:rsid w:val="00087070"/>
    <w:rPr>
      <w:rFonts w:cs="Times New Roman"/>
      <w:color w:val="0000FF"/>
      <w:u w:val="single"/>
    </w:rPr>
  </w:style>
  <w:style w:type="character" w:customStyle="1" w:styleId="UnresolvedMention1">
    <w:name w:val="Unresolved Mention1"/>
    <w:basedOn w:val="DefaultParagraphFont"/>
    <w:uiPriority w:val="99"/>
    <w:semiHidden/>
    <w:unhideWhenUsed/>
    <w:rsid w:val="00C90FE3"/>
    <w:rPr>
      <w:color w:val="808080"/>
      <w:shd w:val="clear" w:color="auto" w:fill="E6E6E6"/>
    </w:rPr>
  </w:style>
  <w:style w:type="paragraph" w:customStyle="1" w:styleId="WVL1Headline">
    <w:name w:val="_W&amp;V L1 Headline"/>
    <w:basedOn w:val="BodyText"/>
    <w:next w:val="Normal"/>
    <w:qFormat/>
    <w:rsid w:val="005308F4"/>
    <w:pPr>
      <w:keepNext/>
      <w:numPr>
        <w:numId w:val="14"/>
      </w:numPr>
      <w:tabs>
        <w:tab w:val="clear" w:pos="965"/>
      </w:tabs>
      <w:spacing w:before="300" w:after="0" w:line="300" w:lineRule="atLeast"/>
      <w:ind w:left="720" w:hanging="360"/>
      <w:outlineLvl w:val="0"/>
    </w:pPr>
    <w:rPr>
      <w:rFonts w:ascii="Arial" w:eastAsia="MS Mincho" w:hAnsi="Arial" w:cs="Times New Roman"/>
      <w:b/>
      <w:color w:val="auto"/>
      <w:sz w:val="21"/>
      <w:szCs w:val="24"/>
      <w:lang w:val="de-CH" w:eastAsia="de-DE"/>
    </w:rPr>
  </w:style>
  <w:style w:type="paragraph" w:customStyle="1" w:styleId="WVL2Headline">
    <w:name w:val="_W&amp;V L2 Headline"/>
    <w:basedOn w:val="BodyText"/>
    <w:qFormat/>
    <w:rsid w:val="005308F4"/>
    <w:pPr>
      <w:keepLines/>
      <w:numPr>
        <w:ilvl w:val="1"/>
        <w:numId w:val="14"/>
      </w:numPr>
      <w:tabs>
        <w:tab w:val="clear" w:pos="964"/>
      </w:tabs>
      <w:spacing w:before="150" w:after="0" w:line="300" w:lineRule="atLeast"/>
      <w:ind w:left="1440" w:hanging="360"/>
      <w:jc w:val="both"/>
      <w:outlineLvl w:val="1"/>
    </w:pPr>
    <w:rPr>
      <w:rFonts w:ascii="Arial" w:eastAsia="MS Mincho" w:hAnsi="Arial" w:cs="Times New Roman"/>
      <w:b/>
      <w:color w:val="auto"/>
      <w:sz w:val="21"/>
      <w:szCs w:val="20"/>
      <w:lang w:val="de-CH" w:eastAsia="de-DE"/>
    </w:rPr>
  </w:style>
  <w:style w:type="paragraph" w:customStyle="1" w:styleId="WVL3Headline">
    <w:name w:val="_W&amp;V L3 Headline"/>
    <w:basedOn w:val="BodyText"/>
    <w:qFormat/>
    <w:rsid w:val="005308F4"/>
    <w:pPr>
      <w:keepLines/>
      <w:numPr>
        <w:ilvl w:val="2"/>
        <w:numId w:val="14"/>
      </w:numPr>
      <w:tabs>
        <w:tab w:val="clear" w:pos="1758"/>
      </w:tabs>
      <w:spacing w:before="150" w:after="0" w:line="300" w:lineRule="atLeast"/>
      <w:ind w:left="2160" w:hanging="180"/>
      <w:jc w:val="both"/>
      <w:outlineLvl w:val="2"/>
    </w:pPr>
    <w:rPr>
      <w:rFonts w:ascii="Arial" w:eastAsia="MS Mincho" w:hAnsi="Arial" w:cs="Times New Roman"/>
      <w:color w:val="auto"/>
      <w:sz w:val="21"/>
      <w:szCs w:val="20"/>
      <w:lang w:val="de-CH" w:eastAsia="de-DE"/>
    </w:rPr>
  </w:style>
  <w:style w:type="paragraph" w:customStyle="1" w:styleId="WVL4Headline">
    <w:name w:val="_W&amp;V L4 Headline"/>
    <w:basedOn w:val="BodyText"/>
    <w:rsid w:val="005308F4"/>
    <w:pPr>
      <w:keepLines/>
      <w:numPr>
        <w:ilvl w:val="3"/>
        <w:numId w:val="14"/>
      </w:numPr>
      <w:tabs>
        <w:tab w:val="clear" w:pos="2948"/>
        <w:tab w:val="left" w:pos="2835"/>
      </w:tabs>
      <w:spacing w:before="150" w:after="0" w:line="300" w:lineRule="atLeast"/>
      <w:ind w:left="2880" w:hanging="360"/>
      <w:jc w:val="both"/>
      <w:outlineLvl w:val="3"/>
    </w:pPr>
    <w:rPr>
      <w:rFonts w:ascii="Arial" w:eastAsia="MS Mincho" w:hAnsi="Arial" w:cs="Times New Roman"/>
      <w:color w:val="auto"/>
      <w:sz w:val="21"/>
      <w:szCs w:val="20"/>
      <w:lang w:val="de-CH" w:eastAsia="de-DE"/>
    </w:rPr>
  </w:style>
  <w:style w:type="paragraph" w:styleId="BodyText">
    <w:name w:val="Body Text"/>
    <w:basedOn w:val="Normal"/>
    <w:link w:val="BodyTextChar"/>
    <w:uiPriority w:val="99"/>
    <w:semiHidden/>
    <w:unhideWhenUsed/>
    <w:rsid w:val="005308F4"/>
    <w:pPr>
      <w:spacing w:after="120"/>
    </w:pPr>
  </w:style>
  <w:style w:type="character" w:customStyle="1" w:styleId="BodyTextChar">
    <w:name w:val="Body Text Char"/>
    <w:basedOn w:val="DefaultParagraphFont"/>
    <w:link w:val="BodyText"/>
    <w:uiPriority w:val="99"/>
    <w:semiHidden/>
    <w:rsid w:val="005308F4"/>
  </w:style>
  <w:style w:type="character" w:styleId="CommentReference">
    <w:name w:val="annotation reference"/>
    <w:basedOn w:val="DefaultParagraphFont"/>
    <w:uiPriority w:val="99"/>
    <w:semiHidden/>
    <w:unhideWhenUsed/>
    <w:rsid w:val="00F73E5A"/>
    <w:rPr>
      <w:sz w:val="16"/>
      <w:szCs w:val="16"/>
    </w:rPr>
  </w:style>
  <w:style w:type="paragraph" w:styleId="CommentText">
    <w:name w:val="annotation text"/>
    <w:basedOn w:val="Normal"/>
    <w:link w:val="CommentTextChar"/>
    <w:uiPriority w:val="99"/>
    <w:semiHidden/>
    <w:unhideWhenUsed/>
    <w:rsid w:val="00F73E5A"/>
    <w:pPr>
      <w:spacing w:line="240" w:lineRule="auto"/>
    </w:pPr>
    <w:rPr>
      <w:sz w:val="20"/>
      <w:szCs w:val="20"/>
    </w:rPr>
  </w:style>
  <w:style w:type="character" w:customStyle="1" w:styleId="CommentTextChar">
    <w:name w:val="Comment Text Char"/>
    <w:basedOn w:val="DefaultParagraphFont"/>
    <w:link w:val="CommentText"/>
    <w:uiPriority w:val="99"/>
    <w:semiHidden/>
    <w:rsid w:val="00F73E5A"/>
    <w:rPr>
      <w:sz w:val="20"/>
      <w:szCs w:val="20"/>
    </w:rPr>
  </w:style>
  <w:style w:type="paragraph" w:styleId="CommentSubject">
    <w:name w:val="annotation subject"/>
    <w:basedOn w:val="CommentText"/>
    <w:next w:val="CommentText"/>
    <w:link w:val="CommentSubjectChar"/>
    <w:uiPriority w:val="99"/>
    <w:semiHidden/>
    <w:unhideWhenUsed/>
    <w:rsid w:val="00F73E5A"/>
    <w:rPr>
      <w:b/>
      <w:bCs/>
    </w:rPr>
  </w:style>
  <w:style w:type="character" w:customStyle="1" w:styleId="CommentSubjectChar">
    <w:name w:val="Comment Subject Char"/>
    <w:basedOn w:val="CommentTextChar"/>
    <w:link w:val="CommentSubject"/>
    <w:uiPriority w:val="99"/>
    <w:semiHidden/>
    <w:rsid w:val="00F73E5A"/>
    <w:rPr>
      <w:b/>
      <w:bCs/>
      <w:sz w:val="20"/>
      <w:szCs w:val="20"/>
    </w:rPr>
  </w:style>
  <w:style w:type="paragraph" w:styleId="Header">
    <w:name w:val="header"/>
    <w:basedOn w:val="Normal"/>
    <w:link w:val="HeaderChar"/>
    <w:uiPriority w:val="99"/>
    <w:unhideWhenUsed/>
    <w:rsid w:val="00E80B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0B2A"/>
  </w:style>
  <w:style w:type="paragraph" w:styleId="Footer">
    <w:name w:val="footer"/>
    <w:basedOn w:val="Normal"/>
    <w:link w:val="FooterChar"/>
    <w:uiPriority w:val="99"/>
    <w:unhideWhenUsed/>
    <w:rsid w:val="00E80B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0B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415249">
      <w:bodyDiv w:val="1"/>
      <w:marLeft w:val="0"/>
      <w:marRight w:val="0"/>
      <w:marTop w:val="0"/>
      <w:marBottom w:val="0"/>
      <w:divBdr>
        <w:top w:val="none" w:sz="0" w:space="0" w:color="auto"/>
        <w:left w:val="none" w:sz="0" w:space="0" w:color="auto"/>
        <w:bottom w:val="none" w:sz="0" w:space="0" w:color="auto"/>
        <w:right w:val="none" w:sz="0" w:space="0" w:color="auto"/>
      </w:divBdr>
    </w:div>
    <w:div w:id="408814617">
      <w:bodyDiv w:val="1"/>
      <w:marLeft w:val="0"/>
      <w:marRight w:val="0"/>
      <w:marTop w:val="0"/>
      <w:marBottom w:val="0"/>
      <w:divBdr>
        <w:top w:val="none" w:sz="0" w:space="0" w:color="auto"/>
        <w:left w:val="none" w:sz="0" w:space="0" w:color="auto"/>
        <w:bottom w:val="none" w:sz="0" w:space="0" w:color="auto"/>
        <w:right w:val="none" w:sz="0" w:space="0" w:color="auto"/>
      </w:divBdr>
    </w:div>
    <w:div w:id="784157180">
      <w:bodyDiv w:val="1"/>
      <w:marLeft w:val="0"/>
      <w:marRight w:val="0"/>
      <w:marTop w:val="0"/>
      <w:marBottom w:val="0"/>
      <w:divBdr>
        <w:top w:val="none" w:sz="0" w:space="0" w:color="auto"/>
        <w:left w:val="none" w:sz="0" w:space="0" w:color="auto"/>
        <w:bottom w:val="none" w:sz="0" w:space="0" w:color="auto"/>
        <w:right w:val="none" w:sz="0" w:space="0" w:color="auto"/>
      </w:divBdr>
    </w:div>
    <w:div w:id="826168826">
      <w:bodyDiv w:val="1"/>
      <w:marLeft w:val="0"/>
      <w:marRight w:val="0"/>
      <w:marTop w:val="0"/>
      <w:marBottom w:val="0"/>
      <w:divBdr>
        <w:top w:val="none" w:sz="0" w:space="0" w:color="auto"/>
        <w:left w:val="none" w:sz="0" w:space="0" w:color="auto"/>
        <w:bottom w:val="none" w:sz="0" w:space="0" w:color="auto"/>
        <w:right w:val="none" w:sz="0" w:space="0" w:color="auto"/>
      </w:divBdr>
    </w:div>
    <w:div w:id="1091510484">
      <w:bodyDiv w:val="1"/>
      <w:marLeft w:val="0"/>
      <w:marRight w:val="0"/>
      <w:marTop w:val="0"/>
      <w:marBottom w:val="0"/>
      <w:divBdr>
        <w:top w:val="none" w:sz="0" w:space="0" w:color="auto"/>
        <w:left w:val="none" w:sz="0" w:space="0" w:color="auto"/>
        <w:bottom w:val="none" w:sz="0" w:space="0" w:color="auto"/>
        <w:right w:val="none" w:sz="0" w:space="0" w:color="auto"/>
      </w:divBdr>
    </w:div>
    <w:div w:id="1160583952">
      <w:bodyDiv w:val="1"/>
      <w:marLeft w:val="0"/>
      <w:marRight w:val="0"/>
      <w:marTop w:val="0"/>
      <w:marBottom w:val="0"/>
      <w:divBdr>
        <w:top w:val="none" w:sz="0" w:space="0" w:color="auto"/>
        <w:left w:val="none" w:sz="0" w:space="0" w:color="auto"/>
        <w:bottom w:val="none" w:sz="0" w:space="0" w:color="auto"/>
        <w:right w:val="none" w:sz="0" w:space="0" w:color="auto"/>
      </w:divBdr>
    </w:div>
    <w:div w:id="2022507568">
      <w:bodyDiv w:val="1"/>
      <w:marLeft w:val="0"/>
      <w:marRight w:val="0"/>
      <w:marTop w:val="0"/>
      <w:marBottom w:val="0"/>
      <w:divBdr>
        <w:top w:val="none" w:sz="0" w:space="0" w:color="auto"/>
        <w:left w:val="none" w:sz="0" w:space="0" w:color="auto"/>
        <w:bottom w:val="none" w:sz="0" w:space="0" w:color="auto"/>
        <w:right w:val="none" w:sz="0" w:space="0" w:color="auto"/>
      </w:divBdr>
    </w:div>
    <w:div w:id="21068798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www.lykke.com" TargetMode="External"/><Relationship Id="rId4" Type="http://schemas.openxmlformats.org/officeDocument/2006/relationships/settings" Target="settings.xml"/><Relationship Id="rId9" Type="http://schemas.openxmlformats.org/officeDocument/2006/relationships/hyperlink" Target="http://www.lykke.vu"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6E87B5-87AA-8748-AC26-85E36932F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16</Pages>
  <Words>5840</Words>
  <Characters>33290</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Tsirakkis</dc:creator>
  <cp:lastModifiedBy>Belkin Anton</cp:lastModifiedBy>
  <cp:revision>6</cp:revision>
  <dcterms:created xsi:type="dcterms:W3CDTF">2017-12-12T15:56:00Z</dcterms:created>
  <dcterms:modified xsi:type="dcterms:W3CDTF">2018-02-28T17:00:00Z</dcterms:modified>
</cp:coreProperties>
</file>