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12B" w:rsidRDefault="00D4512B" w:rsidP="00996131">
      <w:pPr>
        <w:pStyle w:val="Heading1"/>
      </w:pPr>
    </w:p>
    <w:p w:rsidR="00D4512B" w:rsidRDefault="00D4512B" w:rsidP="00EA0429">
      <w:pPr>
        <w:jc w:val="both"/>
        <w:rPr>
          <w:b/>
          <w:sz w:val="28"/>
          <w:szCs w:val="28"/>
        </w:rPr>
      </w:pPr>
    </w:p>
    <w:p w:rsidR="00DA3FB4" w:rsidRDefault="00F31771" w:rsidP="00DA5A70">
      <w:pPr>
        <w:jc w:val="center"/>
        <w:rPr>
          <w:b/>
          <w:sz w:val="28"/>
          <w:szCs w:val="28"/>
        </w:rPr>
      </w:pPr>
      <w:r>
        <w:rPr>
          <w:b/>
          <w:noProof/>
          <w:sz w:val="28"/>
          <w:szCs w:val="28"/>
          <w:lang w:val="en-US"/>
        </w:rPr>
        <w:drawing>
          <wp:inline distT="0" distB="0" distL="0" distR="0">
            <wp:extent cx="3947160" cy="11613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big.png"/>
                    <pic:cNvPicPr/>
                  </pic:nvPicPr>
                  <pic:blipFill>
                    <a:blip r:embed="rId6">
                      <a:extLst>
                        <a:ext uri="{28A0092B-C50C-407E-A947-70E740481C1C}">
                          <a14:useLocalDpi xmlns:a14="http://schemas.microsoft.com/office/drawing/2010/main" val="0"/>
                        </a:ext>
                      </a:extLst>
                    </a:blip>
                    <a:stretch>
                      <a:fillRect/>
                    </a:stretch>
                  </pic:blipFill>
                  <pic:spPr>
                    <a:xfrm>
                      <a:off x="0" y="0"/>
                      <a:ext cx="3978937" cy="1170685"/>
                    </a:xfrm>
                    <a:prstGeom prst="rect">
                      <a:avLst/>
                    </a:prstGeom>
                  </pic:spPr>
                </pic:pic>
              </a:graphicData>
            </a:graphic>
          </wp:inline>
        </w:drawing>
      </w:r>
    </w:p>
    <w:p w:rsidR="00DA3FB4" w:rsidRDefault="00D4512B" w:rsidP="00DA5A70">
      <w:pPr>
        <w:jc w:val="center"/>
        <w:rPr>
          <w:b/>
          <w:sz w:val="56"/>
          <w:szCs w:val="28"/>
        </w:rPr>
      </w:pPr>
      <w:r>
        <w:rPr>
          <w:b/>
          <w:sz w:val="56"/>
          <w:szCs w:val="28"/>
        </w:rPr>
        <w:t>L</w:t>
      </w:r>
      <w:r w:rsidR="00DA3FB4">
        <w:rPr>
          <w:b/>
          <w:sz w:val="56"/>
          <w:szCs w:val="28"/>
        </w:rPr>
        <w:t xml:space="preserve">ykke </w:t>
      </w:r>
      <w:del w:id="0" w:author="Belkin Anton" w:date="2018-02-28T18:07:00Z">
        <w:r w:rsidDel="00C93F16">
          <w:rPr>
            <w:b/>
            <w:sz w:val="56"/>
            <w:szCs w:val="28"/>
          </w:rPr>
          <w:delText>Vanuatu Ltd</w:delText>
        </w:r>
      </w:del>
      <w:ins w:id="1" w:author="Belkin Anton" w:date="2018-02-28T18:07:00Z">
        <w:r w:rsidR="00C93F16">
          <w:rPr>
            <w:b/>
            <w:sz w:val="56"/>
            <w:szCs w:val="28"/>
          </w:rPr>
          <w:t>Cyprus Ltd</w:t>
        </w:r>
      </w:ins>
    </w:p>
    <w:p w:rsidR="00DA3FB4" w:rsidRDefault="00DA3FB4" w:rsidP="00DA5A70">
      <w:pPr>
        <w:jc w:val="center"/>
        <w:rPr>
          <w:b/>
          <w:sz w:val="28"/>
          <w:szCs w:val="28"/>
        </w:rPr>
      </w:pPr>
    </w:p>
    <w:p w:rsidR="00D4512B" w:rsidRDefault="00D4512B" w:rsidP="00DA5A70">
      <w:pPr>
        <w:jc w:val="center"/>
        <w:rPr>
          <w:b/>
          <w:sz w:val="28"/>
          <w:szCs w:val="28"/>
        </w:rPr>
      </w:pPr>
    </w:p>
    <w:p w:rsidR="00DA3FB4" w:rsidRDefault="00DA3FB4" w:rsidP="00DA5A70">
      <w:pPr>
        <w:jc w:val="center"/>
        <w:rPr>
          <w:b/>
          <w:sz w:val="28"/>
          <w:szCs w:val="28"/>
        </w:rPr>
      </w:pPr>
    </w:p>
    <w:p w:rsidR="00D4512B" w:rsidRDefault="00D4512B" w:rsidP="00DA5A70">
      <w:pPr>
        <w:jc w:val="center"/>
        <w:rPr>
          <w:b/>
          <w:sz w:val="28"/>
          <w:szCs w:val="28"/>
        </w:rPr>
      </w:pPr>
    </w:p>
    <w:p w:rsidR="00DA3FB4" w:rsidRDefault="00DA3FB4" w:rsidP="00DA5A70">
      <w:pPr>
        <w:jc w:val="center"/>
        <w:rPr>
          <w:b/>
          <w:sz w:val="28"/>
          <w:szCs w:val="28"/>
        </w:rPr>
      </w:pPr>
    </w:p>
    <w:p w:rsidR="00DA3FB4" w:rsidRDefault="00DA3FB4" w:rsidP="00DA5A70">
      <w:pPr>
        <w:jc w:val="center"/>
        <w:rPr>
          <w:b/>
          <w:sz w:val="28"/>
          <w:szCs w:val="28"/>
        </w:rPr>
      </w:pPr>
    </w:p>
    <w:p w:rsidR="00D4512B" w:rsidRDefault="00B4113F" w:rsidP="00DA5A70">
      <w:pPr>
        <w:jc w:val="center"/>
      </w:pPr>
      <w:r>
        <w:rPr>
          <w:rFonts w:ascii="Proxima Nova Rg" w:eastAsia="Trebuchet MS" w:hAnsi="Proxima Nova Rg" w:cs="Trebuchet MS"/>
          <w:b/>
          <w:color w:val="000000"/>
          <w:sz w:val="48"/>
          <w:szCs w:val="20"/>
          <w:lang w:val="en-US"/>
        </w:rPr>
        <w:t>Complaints Handling Policy</w:t>
      </w:r>
    </w:p>
    <w:p w:rsidR="00DA3FB4" w:rsidRDefault="00DA3FB4" w:rsidP="00DA5A70">
      <w:pPr>
        <w:jc w:val="center"/>
      </w:pPr>
    </w:p>
    <w:p w:rsidR="0043141F" w:rsidRDefault="0043141F" w:rsidP="00DA5A70">
      <w:pPr>
        <w:jc w:val="center"/>
      </w:pPr>
    </w:p>
    <w:p w:rsidR="00DA3FB4" w:rsidRDefault="00DA3FB4" w:rsidP="00DA5A70">
      <w:pPr>
        <w:jc w:val="center"/>
      </w:pPr>
    </w:p>
    <w:p w:rsidR="00DA3FB4" w:rsidRDefault="00DA3FB4" w:rsidP="00DA5A70">
      <w:pPr>
        <w:jc w:val="center"/>
      </w:pPr>
    </w:p>
    <w:p w:rsidR="00DA3FB4" w:rsidRDefault="00DA3FB4" w:rsidP="00DA5A70">
      <w:pPr>
        <w:jc w:val="center"/>
      </w:pPr>
    </w:p>
    <w:p w:rsidR="00DA3FB4" w:rsidRDefault="00F31771" w:rsidP="00DA5A70">
      <w:pPr>
        <w:jc w:val="center"/>
        <w:rPr>
          <w:b/>
          <w:sz w:val="28"/>
        </w:rPr>
      </w:pPr>
      <w:r>
        <w:rPr>
          <w:b/>
          <w:sz w:val="28"/>
        </w:rPr>
        <w:t>February</w:t>
      </w:r>
      <w:r w:rsidR="00473546">
        <w:rPr>
          <w:b/>
          <w:sz w:val="28"/>
        </w:rPr>
        <w:t xml:space="preserve"> </w:t>
      </w:r>
      <w:r w:rsidR="00DA3FB4">
        <w:rPr>
          <w:b/>
          <w:sz w:val="28"/>
        </w:rPr>
        <w:t>201</w:t>
      </w:r>
      <w:r w:rsidR="005A1409">
        <w:rPr>
          <w:b/>
          <w:sz w:val="28"/>
        </w:rPr>
        <w:t>8</w:t>
      </w:r>
    </w:p>
    <w:p w:rsidR="0043141F" w:rsidRDefault="0043141F">
      <w:r>
        <w:br w:type="page"/>
      </w:r>
    </w:p>
    <w:p w:rsidR="00473546" w:rsidRDefault="00473546"/>
    <w:sdt>
      <w:sdtPr>
        <w:rPr>
          <w:rFonts w:asciiTheme="minorHAnsi" w:eastAsiaTheme="minorHAnsi" w:hAnsiTheme="minorHAnsi" w:cstheme="minorBidi"/>
          <w:color w:val="auto"/>
          <w:sz w:val="22"/>
          <w:szCs w:val="22"/>
          <w:lang w:val="en-GB"/>
        </w:rPr>
        <w:id w:val="1443647436"/>
        <w:docPartObj>
          <w:docPartGallery w:val="Table of Contents"/>
          <w:docPartUnique/>
        </w:docPartObj>
      </w:sdtPr>
      <w:sdtEndPr>
        <w:rPr>
          <w:b/>
          <w:bCs/>
          <w:noProof/>
        </w:rPr>
      </w:sdtEndPr>
      <w:sdtContent>
        <w:p w:rsidR="00473546" w:rsidRPr="005A1409" w:rsidRDefault="00473546">
          <w:pPr>
            <w:pStyle w:val="TOCHeading"/>
            <w:rPr>
              <w:rFonts w:asciiTheme="minorHAnsi" w:hAnsiTheme="minorHAnsi" w:cstheme="minorHAnsi"/>
            </w:rPr>
          </w:pPr>
          <w:r w:rsidRPr="005A1409">
            <w:rPr>
              <w:rFonts w:asciiTheme="minorHAnsi" w:hAnsiTheme="minorHAnsi" w:cstheme="minorHAnsi"/>
            </w:rPr>
            <w:t>Contents</w:t>
          </w:r>
        </w:p>
        <w:p w:rsidR="00AD7937" w:rsidRDefault="00473546">
          <w:pPr>
            <w:pStyle w:val="TOC1"/>
            <w:tabs>
              <w:tab w:val="left" w:pos="440"/>
              <w:tab w:val="right" w:leader="dot" w:pos="9016"/>
            </w:tabs>
            <w:rPr>
              <w:rFonts w:eastAsiaTheme="minorEastAsia"/>
              <w:noProof/>
              <w:lang w:val="en-US"/>
            </w:rPr>
          </w:pPr>
          <w:r w:rsidRPr="00BB224D">
            <w:rPr>
              <w:rFonts w:cstheme="minorHAnsi"/>
            </w:rPr>
            <w:fldChar w:fldCharType="begin"/>
          </w:r>
          <w:r w:rsidRPr="005A1409">
            <w:rPr>
              <w:rFonts w:cstheme="minorHAnsi"/>
            </w:rPr>
            <w:instrText xml:space="preserve"> TOC \o "1-3" \h \z \u </w:instrText>
          </w:r>
          <w:r w:rsidRPr="00BB224D">
            <w:rPr>
              <w:rFonts w:cstheme="minorHAnsi"/>
            </w:rPr>
            <w:fldChar w:fldCharType="separate"/>
          </w:r>
          <w:hyperlink w:anchor="_Toc473649462" w:history="1">
            <w:r w:rsidR="00AD7937" w:rsidRPr="00BA6EAC">
              <w:rPr>
                <w:rStyle w:val="Hyperlink"/>
                <w:noProof/>
              </w:rPr>
              <w:t>1.</w:t>
            </w:r>
            <w:r w:rsidR="00AD7937">
              <w:rPr>
                <w:rFonts w:eastAsiaTheme="minorEastAsia"/>
                <w:noProof/>
                <w:lang w:val="en-US"/>
              </w:rPr>
              <w:tab/>
            </w:r>
            <w:r w:rsidR="00AD7937" w:rsidRPr="00BA6EAC">
              <w:rPr>
                <w:rStyle w:val="Hyperlink"/>
                <w:noProof/>
              </w:rPr>
              <w:t>Interpretation of Terms</w:t>
            </w:r>
            <w:r w:rsidR="00AD7937">
              <w:rPr>
                <w:noProof/>
                <w:webHidden/>
              </w:rPr>
              <w:tab/>
            </w:r>
            <w:r w:rsidR="00AD7937">
              <w:rPr>
                <w:noProof/>
                <w:webHidden/>
              </w:rPr>
              <w:fldChar w:fldCharType="begin"/>
            </w:r>
            <w:r w:rsidR="00AD7937">
              <w:rPr>
                <w:noProof/>
                <w:webHidden/>
              </w:rPr>
              <w:instrText xml:space="preserve"> PAGEREF _Toc473649462 \h </w:instrText>
            </w:r>
            <w:r w:rsidR="00AD7937">
              <w:rPr>
                <w:noProof/>
                <w:webHidden/>
              </w:rPr>
            </w:r>
            <w:r w:rsidR="00AD7937">
              <w:rPr>
                <w:noProof/>
                <w:webHidden/>
              </w:rPr>
              <w:fldChar w:fldCharType="separate"/>
            </w:r>
            <w:r w:rsidR="00AD7937">
              <w:rPr>
                <w:noProof/>
                <w:webHidden/>
              </w:rPr>
              <w:t>3</w:t>
            </w:r>
            <w:r w:rsidR="00AD7937">
              <w:rPr>
                <w:noProof/>
                <w:webHidden/>
              </w:rPr>
              <w:fldChar w:fldCharType="end"/>
            </w:r>
          </w:hyperlink>
        </w:p>
        <w:p w:rsidR="00AD7937" w:rsidRDefault="00720946">
          <w:pPr>
            <w:pStyle w:val="TOC1"/>
            <w:tabs>
              <w:tab w:val="left" w:pos="440"/>
              <w:tab w:val="right" w:leader="dot" w:pos="9016"/>
            </w:tabs>
            <w:rPr>
              <w:rFonts w:eastAsiaTheme="minorEastAsia"/>
              <w:noProof/>
              <w:lang w:val="en-US"/>
            </w:rPr>
          </w:pPr>
          <w:hyperlink w:anchor="_Toc473649463" w:history="1">
            <w:r w:rsidR="00AD7937" w:rsidRPr="00BA6EAC">
              <w:rPr>
                <w:rStyle w:val="Hyperlink"/>
                <w:noProof/>
              </w:rPr>
              <w:t>2.</w:t>
            </w:r>
            <w:r w:rsidR="00AD7937">
              <w:rPr>
                <w:rFonts w:eastAsiaTheme="minorEastAsia"/>
                <w:noProof/>
                <w:lang w:val="en-US"/>
              </w:rPr>
              <w:tab/>
            </w:r>
            <w:r w:rsidR="00AD7937" w:rsidRPr="00BA6EAC">
              <w:rPr>
                <w:rStyle w:val="Hyperlink"/>
                <w:noProof/>
              </w:rPr>
              <w:t>Introduction</w:t>
            </w:r>
            <w:r w:rsidR="00AD7937">
              <w:rPr>
                <w:noProof/>
                <w:webHidden/>
              </w:rPr>
              <w:tab/>
            </w:r>
            <w:r w:rsidR="00AD7937">
              <w:rPr>
                <w:noProof/>
                <w:webHidden/>
              </w:rPr>
              <w:fldChar w:fldCharType="begin"/>
            </w:r>
            <w:r w:rsidR="00AD7937">
              <w:rPr>
                <w:noProof/>
                <w:webHidden/>
              </w:rPr>
              <w:instrText xml:space="preserve"> PAGEREF _Toc473649463 \h </w:instrText>
            </w:r>
            <w:r w:rsidR="00AD7937">
              <w:rPr>
                <w:noProof/>
                <w:webHidden/>
              </w:rPr>
            </w:r>
            <w:r w:rsidR="00AD7937">
              <w:rPr>
                <w:noProof/>
                <w:webHidden/>
              </w:rPr>
              <w:fldChar w:fldCharType="separate"/>
            </w:r>
            <w:r w:rsidR="00AD7937">
              <w:rPr>
                <w:noProof/>
                <w:webHidden/>
              </w:rPr>
              <w:t>3</w:t>
            </w:r>
            <w:r w:rsidR="00AD7937">
              <w:rPr>
                <w:noProof/>
                <w:webHidden/>
              </w:rPr>
              <w:fldChar w:fldCharType="end"/>
            </w:r>
          </w:hyperlink>
        </w:p>
        <w:p w:rsidR="00AD7937" w:rsidRDefault="00720946">
          <w:pPr>
            <w:pStyle w:val="TOC1"/>
            <w:tabs>
              <w:tab w:val="left" w:pos="440"/>
              <w:tab w:val="right" w:leader="dot" w:pos="9016"/>
            </w:tabs>
            <w:rPr>
              <w:rFonts w:eastAsiaTheme="minorEastAsia"/>
              <w:noProof/>
              <w:lang w:val="en-US"/>
            </w:rPr>
          </w:pPr>
          <w:hyperlink w:anchor="_Toc473649464" w:history="1">
            <w:r w:rsidR="00AD7937" w:rsidRPr="00BA6EAC">
              <w:rPr>
                <w:rStyle w:val="Hyperlink"/>
                <w:noProof/>
              </w:rPr>
              <w:t>3.</w:t>
            </w:r>
            <w:r w:rsidR="00AD7937">
              <w:rPr>
                <w:rFonts w:eastAsiaTheme="minorEastAsia"/>
                <w:noProof/>
                <w:lang w:val="en-US"/>
              </w:rPr>
              <w:tab/>
            </w:r>
            <w:r w:rsidR="00AD7937" w:rsidRPr="00BA6EAC">
              <w:rPr>
                <w:rStyle w:val="Hyperlink"/>
                <w:noProof/>
              </w:rPr>
              <w:t>Scope of the Complaints Handling Procedure</w:t>
            </w:r>
            <w:r w:rsidR="00AD7937">
              <w:rPr>
                <w:noProof/>
                <w:webHidden/>
              </w:rPr>
              <w:tab/>
            </w:r>
            <w:r w:rsidR="00AD7937">
              <w:rPr>
                <w:noProof/>
                <w:webHidden/>
              </w:rPr>
              <w:fldChar w:fldCharType="begin"/>
            </w:r>
            <w:r w:rsidR="00AD7937">
              <w:rPr>
                <w:noProof/>
                <w:webHidden/>
              </w:rPr>
              <w:instrText xml:space="preserve"> PAGEREF _Toc473649464 \h </w:instrText>
            </w:r>
            <w:r w:rsidR="00AD7937">
              <w:rPr>
                <w:noProof/>
                <w:webHidden/>
              </w:rPr>
            </w:r>
            <w:r w:rsidR="00AD7937">
              <w:rPr>
                <w:noProof/>
                <w:webHidden/>
              </w:rPr>
              <w:fldChar w:fldCharType="separate"/>
            </w:r>
            <w:r w:rsidR="00AD7937">
              <w:rPr>
                <w:noProof/>
                <w:webHidden/>
              </w:rPr>
              <w:t>3</w:t>
            </w:r>
            <w:r w:rsidR="00AD7937">
              <w:rPr>
                <w:noProof/>
                <w:webHidden/>
              </w:rPr>
              <w:fldChar w:fldCharType="end"/>
            </w:r>
          </w:hyperlink>
        </w:p>
        <w:p w:rsidR="00AD7937" w:rsidRDefault="00720946">
          <w:pPr>
            <w:pStyle w:val="TOC1"/>
            <w:tabs>
              <w:tab w:val="left" w:pos="440"/>
              <w:tab w:val="right" w:leader="dot" w:pos="9016"/>
            </w:tabs>
            <w:rPr>
              <w:rFonts w:eastAsiaTheme="minorEastAsia"/>
              <w:noProof/>
              <w:lang w:val="en-US"/>
            </w:rPr>
          </w:pPr>
          <w:hyperlink w:anchor="_Toc473649465" w:history="1">
            <w:r w:rsidR="00AD7937" w:rsidRPr="00BA6EAC">
              <w:rPr>
                <w:rStyle w:val="Hyperlink"/>
                <w:noProof/>
              </w:rPr>
              <w:t>4.</w:t>
            </w:r>
            <w:r w:rsidR="00AD7937">
              <w:rPr>
                <w:rFonts w:eastAsiaTheme="minorEastAsia"/>
                <w:noProof/>
                <w:lang w:val="en-US"/>
              </w:rPr>
              <w:tab/>
            </w:r>
            <w:r w:rsidR="00AD7937" w:rsidRPr="00BA6EAC">
              <w:rPr>
                <w:rStyle w:val="Hyperlink"/>
                <w:noProof/>
              </w:rPr>
              <w:t>Definition of a Complaint</w:t>
            </w:r>
            <w:r w:rsidR="00AD7937">
              <w:rPr>
                <w:noProof/>
                <w:webHidden/>
              </w:rPr>
              <w:tab/>
            </w:r>
            <w:r w:rsidR="00AD7937">
              <w:rPr>
                <w:noProof/>
                <w:webHidden/>
              </w:rPr>
              <w:fldChar w:fldCharType="begin"/>
            </w:r>
            <w:r w:rsidR="00AD7937">
              <w:rPr>
                <w:noProof/>
                <w:webHidden/>
              </w:rPr>
              <w:instrText xml:space="preserve"> PAGEREF _Toc473649465 \h </w:instrText>
            </w:r>
            <w:r w:rsidR="00AD7937">
              <w:rPr>
                <w:noProof/>
                <w:webHidden/>
              </w:rPr>
            </w:r>
            <w:r w:rsidR="00AD7937">
              <w:rPr>
                <w:noProof/>
                <w:webHidden/>
              </w:rPr>
              <w:fldChar w:fldCharType="separate"/>
            </w:r>
            <w:r w:rsidR="00AD7937">
              <w:rPr>
                <w:noProof/>
                <w:webHidden/>
              </w:rPr>
              <w:t>3</w:t>
            </w:r>
            <w:r w:rsidR="00AD7937">
              <w:rPr>
                <w:noProof/>
                <w:webHidden/>
              </w:rPr>
              <w:fldChar w:fldCharType="end"/>
            </w:r>
          </w:hyperlink>
        </w:p>
        <w:p w:rsidR="00AD7937" w:rsidRDefault="00720946">
          <w:pPr>
            <w:pStyle w:val="TOC1"/>
            <w:tabs>
              <w:tab w:val="left" w:pos="440"/>
              <w:tab w:val="right" w:leader="dot" w:pos="9016"/>
            </w:tabs>
            <w:rPr>
              <w:rFonts w:eastAsiaTheme="minorEastAsia"/>
              <w:noProof/>
              <w:lang w:val="en-US"/>
            </w:rPr>
          </w:pPr>
          <w:hyperlink w:anchor="_Toc473649466" w:history="1">
            <w:r w:rsidR="00AD7937" w:rsidRPr="00BA6EAC">
              <w:rPr>
                <w:rStyle w:val="Hyperlink"/>
                <w:noProof/>
              </w:rPr>
              <w:t>5.</w:t>
            </w:r>
            <w:r w:rsidR="00AD7937">
              <w:rPr>
                <w:rFonts w:eastAsiaTheme="minorEastAsia"/>
                <w:noProof/>
                <w:lang w:val="en-US"/>
              </w:rPr>
              <w:tab/>
            </w:r>
            <w:r w:rsidR="00AD7937" w:rsidRPr="00BA6EAC">
              <w:rPr>
                <w:rStyle w:val="Hyperlink"/>
                <w:noProof/>
              </w:rPr>
              <w:t>Procedure</w:t>
            </w:r>
            <w:r w:rsidR="00AD7937">
              <w:rPr>
                <w:noProof/>
                <w:webHidden/>
              </w:rPr>
              <w:tab/>
            </w:r>
            <w:r w:rsidR="00AD7937">
              <w:rPr>
                <w:noProof/>
                <w:webHidden/>
              </w:rPr>
              <w:fldChar w:fldCharType="begin"/>
            </w:r>
            <w:r w:rsidR="00AD7937">
              <w:rPr>
                <w:noProof/>
                <w:webHidden/>
              </w:rPr>
              <w:instrText xml:space="preserve"> PAGEREF _Toc473649466 \h </w:instrText>
            </w:r>
            <w:r w:rsidR="00AD7937">
              <w:rPr>
                <w:noProof/>
                <w:webHidden/>
              </w:rPr>
            </w:r>
            <w:r w:rsidR="00AD7937">
              <w:rPr>
                <w:noProof/>
                <w:webHidden/>
              </w:rPr>
              <w:fldChar w:fldCharType="separate"/>
            </w:r>
            <w:r w:rsidR="00AD7937">
              <w:rPr>
                <w:noProof/>
                <w:webHidden/>
              </w:rPr>
              <w:t>4</w:t>
            </w:r>
            <w:r w:rsidR="00AD7937">
              <w:rPr>
                <w:noProof/>
                <w:webHidden/>
              </w:rPr>
              <w:fldChar w:fldCharType="end"/>
            </w:r>
          </w:hyperlink>
        </w:p>
        <w:p w:rsidR="00AD7937" w:rsidRDefault="00720946">
          <w:pPr>
            <w:pStyle w:val="TOC1"/>
            <w:tabs>
              <w:tab w:val="left" w:pos="440"/>
              <w:tab w:val="right" w:leader="dot" w:pos="9016"/>
            </w:tabs>
            <w:rPr>
              <w:rFonts w:eastAsiaTheme="minorEastAsia"/>
              <w:noProof/>
              <w:lang w:val="en-US"/>
            </w:rPr>
          </w:pPr>
          <w:hyperlink w:anchor="_Toc473649467" w:history="1">
            <w:r w:rsidR="00AD7937" w:rsidRPr="00BA6EAC">
              <w:rPr>
                <w:rStyle w:val="Hyperlink"/>
                <w:noProof/>
              </w:rPr>
              <w:t>6.</w:t>
            </w:r>
            <w:r w:rsidR="00AD7937">
              <w:rPr>
                <w:rFonts w:eastAsiaTheme="minorEastAsia"/>
                <w:noProof/>
                <w:lang w:val="en-US"/>
              </w:rPr>
              <w:tab/>
            </w:r>
            <w:r w:rsidR="00AD7937" w:rsidRPr="00BA6EAC">
              <w:rPr>
                <w:rStyle w:val="Hyperlink"/>
                <w:noProof/>
              </w:rPr>
              <w:t>FAQs</w:t>
            </w:r>
            <w:r w:rsidR="00AD7937">
              <w:rPr>
                <w:noProof/>
                <w:webHidden/>
              </w:rPr>
              <w:tab/>
            </w:r>
            <w:r w:rsidR="00AD7937">
              <w:rPr>
                <w:noProof/>
                <w:webHidden/>
              </w:rPr>
              <w:fldChar w:fldCharType="begin"/>
            </w:r>
            <w:r w:rsidR="00AD7937">
              <w:rPr>
                <w:noProof/>
                <w:webHidden/>
              </w:rPr>
              <w:instrText xml:space="preserve"> PAGEREF _Toc473649467 \h </w:instrText>
            </w:r>
            <w:r w:rsidR="00AD7937">
              <w:rPr>
                <w:noProof/>
                <w:webHidden/>
              </w:rPr>
            </w:r>
            <w:r w:rsidR="00AD7937">
              <w:rPr>
                <w:noProof/>
                <w:webHidden/>
              </w:rPr>
              <w:fldChar w:fldCharType="separate"/>
            </w:r>
            <w:r w:rsidR="00AD7937">
              <w:rPr>
                <w:noProof/>
                <w:webHidden/>
              </w:rPr>
              <w:t>4</w:t>
            </w:r>
            <w:r w:rsidR="00AD7937">
              <w:rPr>
                <w:noProof/>
                <w:webHidden/>
              </w:rPr>
              <w:fldChar w:fldCharType="end"/>
            </w:r>
          </w:hyperlink>
        </w:p>
        <w:p w:rsidR="00AD7937" w:rsidRDefault="00720946">
          <w:pPr>
            <w:pStyle w:val="TOC1"/>
            <w:tabs>
              <w:tab w:val="left" w:pos="440"/>
              <w:tab w:val="right" w:leader="dot" w:pos="9016"/>
            </w:tabs>
            <w:rPr>
              <w:rFonts w:eastAsiaTheme="minorEastAsia"/>
              <w:noProof/>
              <w:lang w:val="en-US"/>
            </w:rPr>
          </w:pPr>
          <w:hyperlink w:anchor="_Toc473649468" w:history="1">
            <w:r w:rsidR="00AD7937" w:rsidRPr="00BA6EAC">
              <w:rPr>
                <w:rStyle w:val="Hyperlink"/>
                <w:noProof/>
              </w:rPr>
              <w:t>7.</w:t>
            </w:r>
            <w:r w:rsidR="00AD7937">
              <w:rPr>
                <w:rFonts w:eastAsiaTheme="minorEastAsia"/>
                <w:noProof/>
                <w:lang w:val="en-US"/>
              </w:rPr>
              <w:tab/>
            </w:r>
            <w:r w:rsidR="00AD7937" w:rsidRPr="00BA6EAC">
              <w:rPr>
                <w:rStyle w:val="Hyperlink"/>
                <w:noProof/>
              </w:rPr>
              <w:t>Contacts</w:t>
            </w:r>
            <w:r w:rsidR="00AD7937">
              <w:rPr>
                <w:noProof/>
                <w:webHidden/>
              </w:rPr>
              <w:tab/>
            </w:r>
            <w:r w:rsidR="00AD7937">
              <w:rPr>
                <w:noProof/>
                <w:webHidden/>
              </w:rPr>
              <w:fldChar w:fldCharType="begin"/>
            </w:r>
            <w:r w:rsidR="00AD7937">
              <w:rPr>
                <w:noProof/>
                <w:webHidden/>
              </w:rPr>
              <w:instrText xml:space="preserve"> PAGEREF _Toc473649468 \h </w:instrText>
            </w:r>
            <w:r w:rsidR="00AD7937">
              <w:rPr>
                <w:noProof/>
                <w:webHidden/>
              </w:rPr>
            </w:r>
            <w:r w:rsidR="00AD7937">
              <w:rPr>
                <w:noProof/>
                <w:webHidden/>
              </w:rPr>
              <w:fldChar w:fldCharType="separate"/>
            </w:r>
            <w:r w:rsidR="00AD7937">
              <w:rPr>
                <w:noProof/>
                <w:webHidden/>
              </w:rPr>
              <w:t>4</w:t>
            </w:r>
            <w:r w:rsidR="00AD7937">
              <w:rPr>
                <w:noProof/>
                <w:webHidden/>
              </w:rPr>
              <w:fldChar w:fldCharType="end"/>
            </w:r>
          </w:hyperlink>
        </w:p>
        <w:p w:rsidR="00473546" w:rsidRDefault="00473546">
          <w:r w:rsidRPr="00BB224D">
            <w:rPr>
              <w:rFonts w:cstheme="minorHAnsi"/>
              <w:b/>
              <w:bCs/>
              <w:noProof/>
            </w:rPr>
            <w:fldChar w:fldCharType="end"/>
          </w:r>
        </w:p>
      </w:sdtContent>
    </w:sdt>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473546" w:rsidRDefault="00473546">
      <w:pPr>
        <w:rPr>
          <w:rFonts w:asciiTheme="majorHAnsi" w:eastAsiaTheme="majorEastAsia" w:hAnsiTheme="majorHAnsi" w:cstheme="majorBidi"/>
          <w:b/>
          <w:bCs/>
          <w:color w:val="4F81BD" w:themeColor="accent1"/>
          <w:sz w:val="26"/>
          <w:szCs w:val="26"/>
        </w:rPr>
      </w:pPr>
    </w:p>
    <w:p w:rsidR="00323483" w:rsidRDefault="00323483" w:rsidP="00323483">
      <w:pPr>
        <w:pStyle w:val="Heading1"/>
        <w:numPr>
          <w:ilvl w:val="0"/>
          <w:numId w:val="14"/>
        </w:numPr>
      </w:pPr>
      <w:bookmarkStart w:id="2" w:name="_Toc473649462"/>
      <w:r>
        <w:lastRenderedPageBreak/>
        <w:t>Interpretation of Terms</w:t>
      </w:r>
      <w:bookmarkEnd w:id="2"/>
    </w:p>
    <w:p w:rsidR="00323483" w:rsidRDefault="00323483" w:rsidP="00323483">
      <w:pPr>
        <w:pStyle w:val="ListParagraph"/>
        <w:numPr>
          <w:ilvl w:val="0"/>
          <w:numId w:val="15"/>
        </w:numPr>
        <w:ind w:left="714" w:hanging="357"/>
        <w:jc w:val="both"/>
      </w:pPr>
      <w:r>
        <w:t>Unless indicated to the contrary, the terms included in this Report shall have a specific meaning and may be used in the singular or plural as appropriate.</w:t>
      </w:r>
    </w:p>
    <w:p w:rsidR="00B4113F" w:rsidRDefault="00B4113F" w:rsidP="00B4113F">
      <w:pPr>
        <w:pStyle w:val="ListParagraph"/>
        <w:ind w:left="714"/>
        <w:jc w:val="both"/>
      </w:pPr>
    </w:p>
    <w:p w:rsidR="00323483" w:rsidRPr="00996131" w:rsidRDefault="005A1409" w:rsidP="00323483">
      <w:pPr>
        <w:pStyle w:val="ListParagraph"/>
        <w:numPr>
          <w:ilvl w:val="0"/>
          <w:numId w:val="15"/>
        </w:numPr>
        <w:ind w:left="714" w:hanging="357"/>
        <w:jc w:val="both"/>
      </w:pPr>
      <w:r>
        <w:t>By "</w:t>
      </w:r>
      <w:r w:rsidR="00323483" w:rsidRPr="00996131">
        <w:t>Client</w:t>
      </w:r>
      <w:r>
        <w:t>" or "you"</w:t>
      </w:r>
      <w:r w:rsidR="00323483" w:rsidRPr="00996131">
        <w:t xml:space="preserve"> </w:t>
      </w:r>
      <w:r>
        <w:t xml:space="preserve">it is referred to </w:t>
      </w:r>
      <w:r w:rsidR="00323483" w:rsidRPr="00996131">
        <w:t>the ‘client’ as defined in the ‘Client Agreement’ available online at https://www.</w:t>
      </w:r>
      <w:r w:rsidR="00A659F1" w:rsidRPr="00996131">
        <w:t>lykke.</w:t>
      </w:r>
      <w:del w:id="3" w:author="Belkin Anton" w:date="2018-02-28T18:08:00Z">
        <w:r w:rsidR="00A659F1" w:rsidRPr="00996131" w:rsidDel="00720946">
          <w:delText>vu</w:delText>
        </w:r>
      </w:del>
      <w:ins w:id="4" w:author="Belkin Anton" w:date="2018-02-28T18:08:00Z">
        <w:r w:rsidR="00720946">
          <w:t>com.cy</w:t>
        </w:r>
      </w:ins>
      <w:bookmarkStart w:id="5" w:name="_GoBack"/>
      <w:bookmarkEnd w:id="5"/>
    </w:p>
    <w:p w:rsidR="00323483" w:rsidRDefault="00323483" w:rsidP="00323483">
      <w:pPr>
        <w:pStyle w:val="Heading1"/>
        <w:numPr>
          <w:ilvl w:val="0"/>
          <w:numId w:val="14"/>
        </w:numPr>
      </w:pPr>
      <w:bookmarkStart w:id="6" w:name="_Toc473649463"/>
      <w:r>
        <w:t>Introduction</w:t>
      </w:r>
      <w:bookmarkEnd w:id="6"/>
    </w:p>
    <w:p w:rsidR="00323483" w:rsidRDefault="00323483" w:rsidP="00323483">
      <w:pPr>
        <w:ind w:left="360"/>
        <w:jc w:val="both"/>
      </w:pPr>
      <w:r>
        <w:t xml:space="preserve">Lykke </w:t>
      </w:r>
      <w:del w:id="7" w:author="Belkin Anton" w:date="2018-02-28T18:07:00Z">
        <w:r w:rsidDel="00C93F16">
          <w:delText>Vanuatu Ltd</w:delText>
        </w:r>
      </w:del>
      <w:ins w:id="8" w:author="Belkin Anton" w:date="2018-02-28T18:07:00Z">
        <w:r w:rsidR="00C93F16">
          <w:t>Cyprus Ltd</w:t>
        </w:r>
      </w:ins>
      <w:r>
        <w:t>. (hereinafter referred to as Lykke or the ‘Firm’) is incorporated (</w:t>
      </w:r>
      <w:del w:id="9" w:author="Belkin Anton" w:date="2018-02-28T18:06:00Z">
        <w:r w:rsidDel="00C93F16">
          <w:delText xml:space="preserve">Certificate </w:delText>
        </w:r>
        <w:r w:rsidR="009A691D" w:rsidDel="00C93F16">
          <w:delText>Company</w:delText>
        </w:r>
        <w:r w:rsidDel="00C93F16">
          <w:delText xml:space="preserve"> No. </w:delText>
        </w:r>
        <w:r w:rsidR="009A691D" w:rsidDel="00C93F16">
          <w:delText>17909</w:delText>
        </w:r>
      </w:del>
      <w:ins w:id="10" w:author="Belkin Anton" w:date="2018-02-28T18:06:00Z">
        <w:r w:rsidR="00C93F16">
          <w:t>XXX</w:t>
        </w:r>
      </w:ins>
      <w:r>
        <w:t xml:space="preserve">) in </w:t>
      </w:r>
      <w:r w:rsidR="009A691D">
        <w:t xml:space="preserve">the Republic of </w:t>
      </w:r>
      <w:del w:id="11" w:author="Belkin Anton" w:date="2018-02-28T18:06:00Z">
        <w:r w:rsidR="009A691D" w:rsidDel="00C93F16">
          <w:delText>Vanuatu</w:delText>
        </w:r>
      </w:del>
      <w:ins w:id="12" w:author="Belkin Anton" w:date="2018-02-28T18:06:00Z">
        <w:r w:rsidR="00C93F16">
          <w:t>Cyprus</w:t>
        </w:r>
      </w:ins>
      <w:r>
        <w:t xml:space="preserve">. Our registered office is </w:t>
      </w:r>
      <w:del w:id="13" w:author="Belkin Anton" w:date="2018-02-28T18:06:00Z">
        <w:r w:rsidR="009A691D" w:rsidRPr="009A691D" w:rsidDel="00C93F16">
          <w:delText>S.I.P Building, P.O. Box 3010, Rue Pasteur, Port Vila, Vanuatu</w:delText>
        </w:r>
      </w:del>
      <w:ins w:id="14" w:author="Belkin Anton" w:date="2018-02-28T18:06:00Z">
        <w:r w:rsidR="00C93F16">
          <w:t>XXX, Cyprus</w:t>
        </w:r>
      </w:ins>
      <w:r>
        <w:t xml:space="preserve">. </w:t>
      </w:r>
      <w:r w:rsidR="00A659F1">
        <w:t>Lykke</w:t>
      </w:r>
      <w:r>
        <w:t xml:space="preserve"> is authorised and regulated by the </w:t>
      </w:r>
      <w:del w:id="15" w:author="Belkin Anton" w:date="2018-02-28T18:07:00Z">
        <w:r w:rsidR="009A691D" w:rsidRPr="009A691D" w:rsidDel="00C93F16">
          <w:delText>Vanuatu Financial Services Commission</w:delText>
        </w:r>
      </w:del>
      <w:ins w:id="16" w:author="Belkin Anton" w:date="2018-02-28T18:07:00Z">
        <w:r w:rsidR="00C93F16">
          <w:t>Cyprus Securities and Exchange Commission</w:t>
        </w:r>
      </w:ins>
      <w:r>
        <w:t xml:space="preserve"> (‘</w:t>
      </w:r>
      <w:proofErr w:type="spellStart"/>
      <w:del w:id="17" w:author="Belkin Anton" w:date="2018-02-28T18:07:00Z">
        <w:r w:rsidR="009A691D" w:rsidRPr="009A691D" w:rsidDel="00C93F16">
          <w:delText>VFCS</w:delText>
        </w:r>
        <w:r w:rsidDel="00C93F16">
          <w:delText>’</w:delText>
        </w:r>
      </w:del>
      <w:ins w:id="18" w:author="Belkin Anton" w:date="2018-02-28T18:07:00Z">
        <w:r w:rsidR="00C93F16">
          <w:t>CySEC</w:t>
        </w:r>
        <w:proofErr w:type="spellEnd"/>
        <w:r w:rsidR="00C93F16">
          <w:t>’</w:t>
        </w:r>
      </w:ins>
      <w:r>
        <w:t xml:space="preserve">). </w:t>
      </w:r>
      <w:del w:id="19" w:author="Belkin Anton" w:date="2018-02-28T18:07:00Z">
        <w:r w:rsidR="009A691D" w:rsidDel="00C93F16">
          <w:delText>VFSC</w:delText>
        </w:r>
        <w:r w:rsidDel="00C93F16">
          <w:delText xml:space="preserve"> </w:delText>
        </w:r>
      </w:del>
      <w:ins w:id="20" w:author="Belkin Anton" w:date="2018-02-28T18:07:00Z">
        <w:r w:rsidR="00C93F16">
          <w:t>license</w:t>
        </w:r>
        <w:r w:rsidR="00C93F16">
          <w:t xml:space="preserve"> </w:t>
        </w:r>
      </w:ins>
      <w:r>
        <w:t xml:space="preserve">number </w:t>
      </w:r>
      <w:del w:id="21" w:author="Belkin Anton" w:date="2018-02-28T18:07:00Z">
        <w:r w:rsidDel="00C93F16">
          <w:delText xml:space="preserve">is </w:delText>
        </w:r>
        <w:r w:rsidR="009A691D" w:rsidDel="00C93F16">
          <w:delText>17909</w:delText>
        </w:r>
      </w:del>
      <w:ins w:id="22" w:author="Belkin Anton" w:date="2018-02-28T18:07:00Z">
        <w:r w:rsidR="00C93F16">
          <w:t>XXX</w:t>
        </w:r>
      </w:ins>
      <w:r>
        <w:t xml:space="preserve">. </w:t>
      </w:r>
    </w:p>
    <w:p w:rsidR="00323483" w:rsidRDefault="00323483" w:rsidP="00323483">
      <w:pPr>
        <w:pStyle w:val="Heading1"/>
        <w:numPr>
          <w:ilvl w:val="0"/>
          <w:numId w:val="14"/>
        </w:numPr>
      </w:pPr>
      <w:bookmarkStart w:id="23" w:name="_Toc473649464"/>
      <w:r>
        <w:t>Scope of the Complaints Handling Procedure</w:t>
      </w:r>
      <w:bookmarkEnd w:id="23"/>
    </w:p>
    <w:p w:rsidR="00323483" w:rsidRDefault="00323483" w:rsidP="00323483">
      <w:pPr>
        <w:ind w:left="360"/>
        <w:jc w:val="both"/>
      </w:pPr>
      <w:r>
        <w:t>The Complaints Handling Procedure (‘the Procedure’) sets out the processes employed when dealing with complaints received by clients.</w:t>
      </w:r>
      <w:r w:rsidR="00CF46B0">
        <w:t xml:space="preserve"> The Firm </w:t>
      </w:r>
      <w:r w:rsidR="00CF46B0" w:rsidRPr="00CF46B0">
        <w:t>maintains effective and transparent procedures for the reasonable and prompt handling of complaints or grievances received from retail or professional clients, and keeps a record of each complaint or grievance and the measures taken for the complaint’s resolution.</w:t>
      </w:r>
    </w:p>
    <w:p w:rsidR="005A1409" w:rsidRDefault="005A1409" w:rsidP="005A1409">
      <w:pPr>
        <w:pStyle w:val="Heading1"/>
        <w:numPr>
          <w:ilvl w:val="0"/>
          <w:numId w:val="14"/>
        </w:numPr>
        <w:rPr>
          <w:lang w:eastAsia="de-CH"/>
        </w:rPr>
      </w:pPr>
      <w:bookmarkStart w:id="24" w:name="_Ref496627744"/>
      <w:r>
        <w:rPr>
          <w:lang w:eastAsia="de-CH"/>
        </w:rPr>
        <w:t xml:space="preserve">COMPLAINTS </w:t>
      </w:r>
      <w:r>
        <w:t>AND</w:t>
      </w:r>
      <w:r>
        <w:rPr>
          <w:lang w:eastAsia="de-CH"/>
        </w:rPr>
        <w:t xml:space="preserve"> DISPUTES</w:t>
      </w:r>
      <w:bookmarkEnd w:id="24"/>
    </w:p>
    <w:p w:rsidR="005A1409" w:rsidRDefault="005A1409" w:rsidP="005A1409">
      <w:pPr>
        <w:ind w:left="360"/>
        <w:jc w:val="both"/>
        <w:rPr>
          <w:lang w:eastAsia="de-CH"/>
        </w:rPr>
      </w:pPr>
      <w:r>
        <w:rPr>
          <w:lang w:eastAsia="de-CH"/>
        </w:rPr>
        <w:t>In the event that an alleged breach, controversy, claim, dispute or difference (a Dispute) arises between you and Lykke out of or in connection with the terms applicable between Lykke and you (including but not limited to the validity, performance, breach or termination thereof), the parties shall seek to resolve the matter by negotiation by referring the matter first to:</w:t>
      </w:r>
    </w:p>
    <w:p w:rsidR="005A1409" w:rsidRDefault="005A1409" w:rsidP="005A1409">
      <w:pPr>
        <w:numPr>
          <w:ilvl w:val="0"/>
          <w:numId w:val="22"/>
        </w:numPr>
        <w:spacing w:before="120" w:after="0" w:line="300" w:lineRule="atLeast"/>
        <w:contextualSpacing/>
        <w:jc w:val="both"/>
        <w:rPr>
          <w:lang w:eastAsia="de-CH"/>
        </w:rPr>
      </w:pPr>
      <w:r>
        <w:rPr>
          <w:lang w:eastAsia="de-CH"/>
        </w:rPr>
        <w:t xml:space="preserve">any member of your executive management in case of legal persons, or you personally if you are acting as a natural person; </w:t>
      </w:r>
    </w:p>
    <w:p w:rsidR="005A1409" w:rsidRDefault="005A1409" w:rsidP="005A1409">
      <w:pPr>
        <w:numPr>
          <w:ilvl w:val="0"/>
          <w:numId w:val="22"/>
        </w:numPr>
        <w:spacing w:before="120" w:after="0" w:line="300" w:lineRule="atLeast"/>
        <w:contextualSpacing/>
        <w:jc w:val="both"/>
        <w:rPr>
          <w:lang w:eastAsia="de-CH"/>
        </w:rPr>
      </w:pPr>
      <w:r>
        <w:rPr>
          <w:lang w:eastAsia="de-CH"/>
        </w:rPr>
        <w:t>in the case of Lykke, to the Lykke Customer Support Department.</w:t>
      </w:r>
    </w:p>
    <w:p w:rsidR="005A1409" w:rsidRDefault="005A1409" w:rsidP="005A1409">
      <w:pPr>
        <w:ind w:left="360"/>
        <w:jc w:val="both"/>
        <w:rPr>
          <w:lang w:eastAsia="de-CH"/>
        </w:rPr>
      </w:pPr>
    </w:p>
    <w:p w:rsidR="005A1409" w:rsidRDefault="005A1409" w:rsidP="005A1409">
      <w:pPr>
        <w:ind w:left="360"/>
        <w:jc w:val="both"/>
        <w:rPr>
          <w:lang w:eastAsia="de-CH"/>
        </w:rPr>
      </w:pPr>
      <w:r>
        <w:rPr>
          <w:lang w:eastAsia="de-CH"/>
        </w:rPr>
        <w:t xml:space="preserve">If you wish to report an error or a Dispute, you must send an email to </w:t>
      </w:r>
      <w:proofErr w:type="spellStart"/>
      <w:r>
        <w:rPr>
          <w:lang w:eastAsia="de-CH"/>
        </w:rPr>
        <w:t>Lykke’s</w:t>
      </w:r>
      <w:proofErr w:type="spellEnd"/>
      <w:r>
        <w:rPr>
          <w:lang w:eastAsia="de-CH"/>
        </w:rPr>
        <w:t xml:space="preserve"> Customer Support Department at </w:t>
      </w:r>
      <w:proofErr w:type="spellStart"/>
      <w:r>
        <w:rPr>
          <w:lang w:eastAsia="de-CH"/>
        </w:rPr>
        <w:t>Lykkke</w:t>
      </w:r>
      <w:proofErr w:type="spellEnd"/>
      <w:r>
        <w:rPr>
          <w:lang w:eastAsia="de-CH"/>
        </w:rPr>
        <w:t xml:space="preserve"> Services Ltd., e-mail: support@lykke.com.</w:t>
      </w:r>
    </w:p>
    <w:p w:rsidR="005A1409" w:rsidRDefault="005A1409" w:rsidP="005A1409">
      <w:pPr>
        <w:ind w:left="360"/>
        <w:jc w:val="both"/>
        <w:rPr>
          <w:lang w:eastAsia="de-CH"/>
        </w:rPr>
      </w:pPr>
      <w:r>
        <w:rPr>
          <w:lang w:eastAsia="de-CH"/>
        </w:rPr>
        <w:t>The Following information will need to be included:</w:t>
      </w:r>
    </w:p>
    <w:p w:rsidR="005A1409" w:rsidRDefault="005A1409" w:rsidP="005A1409">
      <w:pPr>
        <w:numPr>
          <w:ilvl w:val="0"/>
          <w:numId w:val="22"/>
        </w:numPr>
        <w:spacing w:before="120" w:after="0" w:line="300" w:lineRule="atLeast"/>
        <w:contextualSpacing/>
        <w:jc w:val="both"/>
        <w:rPr>
          <w:lang w:eastAsia="de-CH"/>
        </w:rPr>
      </w:pPr>
      <w:r>
        <w:rPr>
          <w:lang w:eastAsia="de-CH"/>
        </w:rPr>
        <w:t>your name and surname;</w:t>
      </w:r>
    </w:p>
    <w:p w:rsidR="005A1409" w:rsidRDefault="005A1409" w:rsidP="005A1409">
      <w:pPr>
        <w:numPr>
          <w:ilvl w:val="0"/>
          <w:numId w:val="22"/>
        </w:numPr>
        <w:spacing w:before="120" w:after="0" w:line="300" w:lineRule="atLeast"/>
        <w:contextualSpacing/>
        <w:jc w:val="both"/>
        <w:rPr>
          <w:lang w:eastAsia="de-CH"/>
        </w:rPr>
      </w:pPr>
      <w:r>
        <w:rPr>
          <w:lang w:eastAsia="de-CH"/>
        </w:rPr>
        <w:t>your e-mail address (or other recognition details);</w:t>
      </w:r>
    </w:p>
    <w:p w:rsidR="005A1409" w:rsidRDefault="005A1409" w:rsidP="005A1409">
      <w:pPr>
        <w:numPr>
          <w:ilvl w:val="0"/>
          <w:numId w:val="22"/>
        </w:numPr>
        <w:spacing w:before="120" w:after="0" w:line="300" w:lineRule="atLeast"/>
        <w:contextualSpacing/>
        <w:jc w:val="both"/>
        <w:rPr>
          <w:lang w:eastAsia="de-CH"/>
        </w:rPr>
      </w:pPr>
      <w:r>
        <w:rPr>
          <w:lang w:eastAsia="de-CH"/>
        </w:rPr>
        <w:t>detailed enquiry description;</w:t>
      </w:r>
    </w:p>
    <w:p w:rsidR="005A1409" w:rsidRDefault="005A1409" w:rsidP="005A1409">
      <w:pPr>
        <w:numPr>
          <w:ilvl w:val="0"/>
          <w:numId w:val="22"/>
        </w:numPr>
        <w:spacing w:before="120" w:after="0" w:line="300" w:lineRule="atLeast"/>
        <w:contextualSpacing/>
        <w:jc w:val="both"/>
        <w:rPr>
          <w:lang w:eastAsia="de-CH"/>
        </w:rPr>
      </w:pPr>
      <w:r>
        <w:rPr>
          <w:lang w:eastAsia="de-CH"/>
        </w:rPr>
        <w:t>the date and time that the issue arose.</w:t>
      </w:r>
    </w:p>
    <w:p w:rsidR="005A1409" w:rsidRDefault="005A1409" w:rsidP="005A1409">
      <w:pPr>
        <w:rPr>
          <w:lang w:eastAsia="de-CH"/>
        </w:rPr>
      </w:pPr>
    </w:p>
    <w:p w:rsidR="005A1409" w:rsidRDefault="005A1409" w:rsidP="005A1409">
      <w:pPr>
        <w:ind w:left="360"/>
        <w:jc w:val="both"/>
        <w:rPr>
          <w:lang w:eastAsia="de-CH"/>
        </w:rPr>
      </w:pPr>
      <w:r>
        <w:rPr>
          <w:lang w:eastAsia="de-CH"/>
        </w:rPr>
        <w:t xml:space="preserve">If you receive a response from the Customer Support Department but deem that the matter needs to be addressed further, you may ask the Customer Department to forward it to the Compliance </w:t>
      </w:r>
      <w:r>
        <w:rPr>
          <w:lang w:eastAsia="de-CH"/>
        </w:rPr>
        <w:lastRenderedPageBreak/>
        <w:t>Department or contact directly the Compliance Department at compliance@lykke.com. Both the Customer Support Department and the Compliance Department shall:</w:t>
      </w:r>
    </w:p>
    <w:p w:rsidR="005A1409" w:rsidRDefault="005A1409" w:rsidP="005A1409">
      <w:pPr>
        <w:pStyle w:val="ListParagraph"/>
        <w:numPr>
          <w:ilvl w:val="0"/>
          <w:numId w:val="23"/>
        </w:numPr>
        <w:spacing w:before="120" w:after="0" w:line="300" w:lineRule="atLeast"/>
        <w:jc w:val="both"/>
        <w:rPr>
          <w:lang w:eastAsia="de-CH"/>
        </w:rPr>
      </w:pPr>
      <w:r>
        <w:rPr>
          <w:lang w:eastAsia="de-CH"/>
        </w:rPr>
        <w:t>send an initial e-mail confirming the receipt of your complaint,</w:t>
      </w:r>
    </w:p>
    <w:p w:rsidR="005A1409" w:rsidRDefault="005A1409" w:rsidP="005A1409">
      <w:pPr>
        <w:pStyle w:val="ListParagraph"/>
        <w:numPr>
          <w:ilvl w:val="0"/>
          <w:numId w:val="23"/>
        </w:numPr>
        <w:spacing w:before="120" w:after="0" w:line="300" w:lineRule="atLeast"/>
        <w:jc w:val="both"/>
        <w:rPr>
          <w:lang w:eastAsia="de-CH"/>
        </w:rPr>
      </w:pPr>
      <w:r>
        <w:rPr>
          <w:lang w:eastAsia="de-CH"/>
        </w:rPr>
        <w:t>send an official response to you within 14 business days respectively;</w:t>
      </w:r>
    </w:p>
    <w:p w:rsidR="005A1409" w:rsidRDefault="005A1409" w:rsidP="005A1409">
      <w:pPr>
        <w:pStyle w:val="ListParagraph"/>
        <w:numPr>
          <w:ilvl w:val="0"/>
          <w:numId w:val="23"/>
        </w:numPr>
        <w:spacing w:before="120" w:after="0" w:line="300" w:lineRule="atLeast"/>
        <w:jc w:val="both"/>
        <w:rPr>
          <w:lang w:eastAsia="de-CH"/>
        </w:rPr>
      </w:pPr>
      <w:r>
        <w:rPr>
          <w:lang w:eastAsia="de-CH"/>
        </w:rPr>
        <w:t>try to resolve the matter as soon as reasonably possible;</w:t>
      </w:r>
    </w:p>
    <w:p w:rsidR="005A1409" w:rsidRDefault="005A1409" w:rsidP="005A1409">
      <w:pPr>
        <w:pStyle w:val="ListParagraph"/>
        <w:numPr>
          <w:ilvl w:val="0"/>
          <w:numId w:val="23"/>
        </w:numPr>
        <w:spacing w:before="120" w:after="0" w:line="300" w:lineRule="atLeast"/>
        <w:jc w:val="both"/>
        <w:rPr>
          <w:lang w:eastAsia="de-CH"/>
        </w:rPr>
      </w:pPr>
      <w:r>
        <w:rPr>
          <w:lang w:eastAsia="de-CH"/>
        </w:rPr>
        <w:t>inform you of the outcome.</w:t>
      </w:r>
    </w:p>
    <w:p w:rsidR="005A1409" w:rsidRDefault="005A1409" w:rsidP="005A1409">
      <w:pPr>
        <w:ind w:left="360"/>
        <w:jc w:val="both"/>
        <w:rPr>
          <w:lang w:eastAsia="de-CH"/>
        </w:rPr>
      </w:pPr>
      <w:r>
        <w:rPr>
          <w:lang w:eastAsia="de-CH"/>
        </w:rPr>
        <w:t>Additionally, you must inform Lykke about any trading error within 24 hours from the error time, otherwise Lykke will not be able to investigate the error. Any trading error coming from Lykke will be amended where possible. If a situation arises which is not expressly covered by these Terms, the parties agree to try to resolve the matter on the basis of good faith and fairness and by taking such action as is consistent with market practice.</w:t>
      </w:r>
    </w:p>
    <w:p w:rsidR="005A1409" w:rsidRDefault="005A1409" w:rsidP="005A1409">
      <w:pPr>
        <w:ind w:left="360"/>
        <w:jc w:val="both"/>
        <w:rPr>
          <w:lang w:eastAsia="de-CH"/>
        </w:rPr>
      </w:pPr>
      <w:r>
        <w:rPr>
          <w:lang w:eastAsia="de-CH"/>
        </w:rPr>
        <w:t>Your right to take legal action remains unaffected by the existence or use of any complaints procedures referred to above.</w:t>
      </w:r>
    </w:p>
    <w:p w:rsidR="005A1409" w:rsidRDefault="005A1409" w:rsidP="00F31771">
      <w:pPr>
        <w:ind w:left="360"/>
        <w:jc w:val="both"/>
      </w:pPr>
      <w:r>
        <w:t xml:space="preserve">A complaint must not </w:t>
      </w:r>
      <w:proofErr w:type="spellStart"/>
      <w:r>
        <w:t>includeoffensive</w:t>
      </w:r>
      <w:proofErr w:type="spellEnd"/>
      <w:r>
        <w:t xml:space="preserve"> language directed either to Lykke </w:t>
      </w:r>
      <w:del w:id="25" w:author="Belkin Anton" w:date="2018-02-28T18:07:00Z">
        <w:r w:rsidDel="00C93F16">
          <w:delText>Vanuatu Ltd</w:delText>
        </w:r>
      </w:del>
      <w:ins w:id="26" w:author="Belkin Anton" w:date="2018-02-28T18:07:00Z">
        <w:r w:rsidR="00C93F16">
          <w:t>Cyprus Ltd</w:t>
        </w:r>
      </w:ins>
      <w:r>
        <w:t xml:space="preserve">. or a Lykke </w:t>
      </w:r>
      <w:del w:id="27" w:author="Belkin Anton" w:date="2018-02-28T18:07:00Z">
        <w:r w:rsidDel="00C93F16">
          <w:rPr>
            <w:lang w:eastAsia="de-CH"/>
          </w:rPr>
          <w:delText>Vanuatu</w:delText>
        </w:r>
        <w:r w:rsidDel="00C93F16">
          <w:delText xml:space="preserve"> Ltd</w:delText>
        </w:r>
      </w:del>
      <w:ins w:id="28" w:author="Belkin Anton" w:date="2018-02-28T18:07:00Z">
        <w:r w:rsidR="00C93F16">
          <w:rPr>
            <w:lang w:eastAsia="de-CH"/>
          </w:rPr>
          <w:t>Cyprus Ltd</w:t>
        </w:r>
      </w:ins>
      <w:r>
        <w:t>. employee.</w:t>
      </w:r>
    </w:p>
    <w:p w:rsidR="00323483" w:rsidRDefault="00323483" w:rsidP="00B4113F">
      <w:pPr>
        <w:pStyle w:val="Heading1"/>
        <w:numPr>
          <w:ilvl w:val="0"/>
          <w:numId w:val="14"/>
        </w:numPr>
      </w:pPr>
      <w:bookmarkStart w:id="29" w:name="_Toc473649467"/>
      <w:r>
        <w:t>FAQs</w:t>
      </w:r>
      <w:bookmarkEnd w:id="29"/>
    </w:p>
    <w:p w:rsidR="00323483" w:rsidRDefault="00323483" w:rsidP="00323483">
      <w:pPr>
        <w:ind w:left="360"/>
        <w:jc w:val="both"/>
      </w:pPr>
      <w:r>
        <w:t>Questions regarding this Procedure should be addressed, in the first instance, to the Customer Service Department.</w:t>
      </w:r>
    </w:p>
    <w:p w:rsidR="00323483" w:rsidRDefault="00B4113F" w:rsidP="00B4113F">
      <w:pPr>
        <w:pStyle w:val="Heading1"/>
        <w:numPr>
          <w:ilvl w:val="0"/>
          <w:numId w:val="14"/>
        </w:numPr>
      </w:pPr>
      <w:bookmarkStart w:id="30" w:name="_Toc473649468"/>
      <w:r>
        <w:t>Contacts</w:t>
      </w:r>
      <w:bookmarkEnd w:id="30"/>
    </w:p>
    <w:p w:rsidR="00CF46B0" w:rsidRDefault="00323483" w:rsidP="00323483">
      <w:pPr>
        <w:ind w:left="360"/>
        <w:jc w:val="both"/>
      </w:pPr>
      <w:r w:rsidRPr="00996131">
        <w:t xml:space="preserve">Customer Support Department E-mail: </w:t>
      </w:r>
      <w:del w:id="31" w:author="Belkin Anton" w:date="2018-02-28T18:08:00Z">
        <w:r w:rsidR="00720946" w:rsidDel="00720946">
          <w:fldChar w:fldCharType="begin"/>
        </w:r>
        <w:r w:rsidR="00720946" w:rsidDel="00720946">
          <w:delInstrText xml:space="preserve"> HYPERL</w:delInstrText>
        </w:r>
        <w:r w:rsidR="00720946" w:rsidDel="00720946">
          <w:delInstrText xml:space="preserve">INK "mailto:support@lykke.vu" </w:delInstrText>
        </w:r>
        <w:r w:rsidR="00720946" w:rsidDel="00720946">
          <w:fldChar w:fldCharType="separate"/>
        </w:r>
        <w:r w:rsidR="00CF46B0" w:rsidRPr="0000117E" w:rsidDel="00720946">
          <w:rPr>
            <w:rStyle w:val="Hyperlink"/>
          </w:rPr>
          <w:delText>support@lykke.vu</w:delText>
        </w:r>
        <w:r w:rsidR="00720946" w:rsidDel="00720946">
          <w:rPr>
            <w:rStyle w:val="Hyperlink"/>
          </w:rPr>
          <w:fldChar w:fldCharType="end"/>
        </w:r>
      </w:del>
      <w:ins w:id="32" w:author="Belkin Anton" w:date="2018-02-28T18:08:00Z">
        <w:r w:rsidR="00720946">
          <w:fldChar w:fldCharType="begin"/>
        </w:r>
        <w:r w:rsidR="00720946">
          <w:instrText xml:space="preserve"> HYPERLINK "mailto:support@lykke.vu" </w:instrText>
        </w:r>
        <w:r w:rsidR="00720946">
          <w:fldChar w:fldCharType="separate"/>
        </w:r>
        <w:r w:rsidR="00720946" w:rsidRPr="0000117E">
          <w:rPr>
            <w:rStyle w:val="Hyperlink"/>
          </w:rPr>
          <w:t>support@lykke.</w:t>
        </w:r>
        <w:r w:rsidR="00720946">
          <w:rPr>
            <w:rStyle w:val="Hyperlink"/>
          </w:rPr>
          <w:t>com.cy</w:t>
        </w:r>
        <w:r w:rsidR="00720946">
          <w:rPr>
            <w:rStyle w:val="Hyperlink"/>
          </w:rPr>
          <w:fldChar w:fldCharType="end"/>
        </w:r>
      </w:ins>
    </w:p>
    <w:p w:rsidR="00323483" w:rsidRDefault="00323483" w:rsidP="00323483">
      <w:pPr>
        <w:ind w:left="360"/>
        <w:jc w:val="both"/>
      </w:pPr>
      <w:r w:rsidRPr="00996131">
        <w:t xml:space="preserve">Compliance Department E-mail: </w:t>
      </w:r>
      <w:del w:id="33" w:author="Belkin Anton" w:date="2018-02-28T18:08:00Z">
        <w:r w:rsidR="00720946" w:rsidDel="00720946">
          <w:fldChar w:fldCharType="begin"/>
        </w:r>
        <w:r w:rsidR="00720946" w:rsidDel="00720946">
          <w:delInstrText xml:space="preserve"> HYPERLINK "mailto:compliance@lykke.vu" </w:delInstrText>
        </w:r>
        <w:r w:rsidR="00720946" w:rsidDel="00720946">
          <w:fldChar w:fldCharType="separate"/>
        </w:r>
        <w:r w:rsidR="00CF46B0" w:rsidRPr="0000117E" w:rsidDel="00720946">
          <w:rPr>
            <w:rStyle w:val="Hyperlink"/>
          </w:rPr>
          <w:delText>compliance@lykke.vu</w:delText>
        </w:r>
        <w:r w:rsidR="00720946" w:rsidDel="00720946">
          <w:rPr>
            <w:rStyle w:val="Hyperlink"/>
          </w:rPr>
          <w:fldChar w:fldCharType="end"/>
        </w:r>
        <w:r w:rsidR="00CF46B0" w:rsidDel="00720946">
          <w:delText xml:space="preserve"> </w:delText>
        </w:r>
      </w:del>
      <w:ins w:id="34" w:author="Belkin Anton" w:date="2018-02-28T18:08:00Z">
        <w:r w:rsidR="00720946">
          <w:fldChar w:fldCharType="begin"/>
        </w:r>
        <w:r w:rsidR="00720946">
          <w:instrText xml:space="preserve"> HYPERLINK "mailto:compliance@lykke.vu" </w:instrText>
        </w:r>
        <w:r w:rsidR="00720946">
          <w:fldChar w:fldCharType="separate"/>
        </w:r>
        <w:r w:rsidR="00720946" w:rsidRPr="0000117E">
          <w:rPr>
            <w:rStyle w:val="Hyperlink"/>
          </w:rPr>
          <w:t>compliance@lykke.</w:t>
        </w:r>
        <w:r w:rsidR="00720946">
          <w:rPr>
            <w:rStyle w:val="Hyperlink"/>
          </w:rPr>
          <w:t>com.cy</w:t>
        </w:r>
        <w:r w:rsidR="00720946">
          <w:rPr>
            <w:rStyle w:val="Hyperlink"/>
          </w:rPr>
          <w:fldChar w:fldCharType="end"/>
        </w:r>
        <w:r w:rsidR="00720946">
          <w:t xml:space="preserve"> </w:t>
        </w:r>
      </w:ins>
    </w:p>
    <w:sectPr w:rsidR="00323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roxima Nova Rg">
    <w:altName w:val="Arial"/>
    <w:panose1 w:val="020B0604020202020204"/>
    <w:charset w:val="00"/>
    <w:family w:val="modern"/>
    <w:notTrueType/>
    <w:pitch w:val="variable"/>
    <w:sig w:usb0="A00002E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016D"/>
    <w:multiLevelType w:val="hybridMultilevel"/>
    <w:tmpl w:val="A190B982"/>
    <w:lvl w:ilvl="0" w:tplc="18A49A82">
      <w:start w:val="1"/>
      <w:numFmt w:val="decimal"/>
      <w:lvlText w:val="5.%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EA424A"/>
    <w:multiLevelType w:val="multilevel"/>
    <w:tmpl w:val="ACD87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6A3326"/>
    <w:multiLevelType w:val="hybridMultilevel"/>
    <w:tmpl w:val="970C5266"/>
    <w:lvl w:ilvl="0" w:tplc="1BB435D2">
      <w:start w:val="1"/>
      <w:numFmt w:val="decimal"/>
      <w:lvlText w:val="4.%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C2515F4"/>
    <w:multiLevelType w:val="hybridMultilevel"/>
    <w:tmpl w:val="C33442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0C34F3A"/>
    <w:multiLevelType w:val="hybridMultilevel"/>
    <w:tmpl w:val="DAC09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C0294B"/>
    <w:multiLevelType w:val="multilevel"/>
    <w:tmpl w:val="5296A83A"/>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1C6C1B"/>
    <w:multiLevelType w:val="hybridMultilevel"/>
    <w:tmpl w:val="709A3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B16ACC"/>
    <w:multiLevelType w:val="multilevel"/>
    <w:tmpl w:val="13B44A28"/>
    <w:lvl w:ilvl="0">
      <w:start w:val="1"/>
      <w:numFmt w:val="decimal"/>
      <w:pStyle w:val="WVL1Headline"/>
      <w:lvlText w:val="%1."/>
      <w:lvlJc w:val="left"/>
      <w:pPr>
        <w:tabs>
          <w:tab w:val="num" w:pos="965"/>
        </w:tabs>
        <w:ind w:left="965" w:hanging="397"/>
      </w:pPr>
      <w:rPr>
        <w:lang w:val="en-AU"/>
      </w:rPr>
    </w:lvl>
    <w:lvl w:ilvl="1">
      <w:start w:val="1"/>
      <w:numFmt w:val="decimal"/>
      <w:pStyle w:val="WVL2Headline"/>
      <w:lvlText w:val="%1.%2."/>
      <w:lvlJc w:val="left"/>
      <w:pPr>
        <w:tabs>
          <w:tab w:val="num" w:pos="964"/>
        </w:tabs>
        <w:ind w:left="964" w:hanging="567"/>
      </w:pPr>
    </w:lvl>
    <w:lvl w:ilvl="2">
      <w:start w:val="1"/>
      <w:numFmt w:val="decimal"/>
      <w:pStyle w:val="WVL3Headline"/>
      <w:lvlText w:val="%1.%2.%3."/>
      <w:lvlJc w:val="left"/>
      <w:pPr>
        <w:tabs>
          <w:tab w:val="num" w:pos="1758"/>
        </w:tabs>
        <w:ind w:left="1758" w:hanging="794"/>
      </w:pPr>
    </w:lvl>
    <w:lvl w:ilvl="3">
      <w:start w:val="1"/>
      <w:numFmt w:val="decimal"/>
      <w:pStyle w:val="WVL4Headline"/>
      <w:lvlText w:val="%1.%2.%3.%4."/>
      <w:lvlJc w:val="left"/>
      <w:pPr>
        <w:tabs>
          <w:tab w:val="num" w:pos="2948"/>
        </w:tabs>
        <w:ind w:left="2948" w:hanging="1077"/>
      </w:pPr>
      <w:rPr>
        <w:rFonts w:ascii="Arial" w:hAnsi="Arial" w:cs="Arial" w:hint="default"/>
      </w:rPr>
    </w:lvl>
    <w:lvl w:ilvl="4">
      <w:start w:val="1"/>
      <w:numFmt w:val="decimal"/>
      <w:lvlText w:val="%1.%2.%3.%4.%5."/>
      <w:lvlJc w:val="left"/>
      <w:pPr>
        <w:tabs>
          <w:tab w:val="num" w:pos="4139"/>
        </w:tabs>
        <w:ind w:left="4139" w:hanging="1191"/>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7825407"/>
    <w:multiLevelType w:val="multilevel"/>
    <w:tmpl w:val="DFA2E186"/>
    <w:lvl w:ilvl="0">
      <w:start w:val="1"/>
      <w:numFmt w:val="decimal"/>
      <w:lvlText w:val="6.%1."/>
      <w:lvlJc w:val="left"/>
      <w:pPr>
        <w:ind w:left="1080" w:firstLine="1800"/>
      </w:pPr>
      <w:rPr>
        <w:rFonts w:hint="default"/>
      </w:r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9" w15:restartNumberingAfterBreak="0">
    <w:nsid w:val="3CAE1103"/>
    <w:multiLevelType w:val="hybridMultilevel"/>
    <w:tmpl w:val="B476A09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3E1437DB"/>
    <w:multiLevelType w:val="multilevel"/>
    <w:tmpl w:val="621C3D9A"/>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AE7195"/>
    <w:multiLevelType w:val="multilevel"/>
    <w:tmpl w:val="81DEB00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2" w15:restartNumberingAfterBreak="0">
    <w:nsid w:val="4DC54BB8"/>
    <w:multiLevelType w:val="hybridMultilevel"/>
    <w:tmpl w:val="B8E479EC"/>
    <w:lvl w:ilvl="0" w:tplc="B98A856A">
      <w:start w:val="1"/>
      <w:numFmt w:val="decimal"/>
      <w:lvlText w:val="6.%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E027372"/>
    <w:multiLevelType w:val="hybridMultilevel"/>
    <w:tmpl w:val="37B8F5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07679D1"/>
    <w:multiLevelType w:val="multilevel"/>
    <w:tmpl w:val="ACD87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CD225CC"/>
    <w:multiLevelType w:val="hybridMultilevel"/>
    <w:tmpl w:val="F1C22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706E54"/>
    <w:multiLevelType w:val="hybridMultilevel"/>
    <w:tmpl w:val="D4EACD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7667970"/>
    <w:multiLevelType w:val="hybridMultilevel"/>
    <w:tmpl w:val="64B62950"/>
    <w:lvl w:ilvl="0" w:tplc="C3CE5CE8">
      <w:start w:val="1"/>
      <w:numFmt w:val="decimal"/>
      <w:lvlText w:val="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8C510AA"/>
    <w:multiLevelType w:val="hybridMultilevel"/>
    <w:tmpl w:val="FEF6CD36"/>
    <w:lvl w:ilvl="0" w:tplc="08070017">
      <w:start w:val="1"/>
      <w:numFmt w:val="lowerLetter"/>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9" w15:restartNumberingAfterBreak="0">
    <w:nsid w:val="6D7D105B"/>
    <w:multiLevelType w:val="hybridMultilevel"/>
    <w:tmpl w:val="615ED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42410A"/>
    <w:multiLevelType w:val="hybridMultilevel"/>
    <w:tmpl w:val="FD625E74"/>
    <w:lvl w:ilvl="0" w:tplc="18A49A82">
      <w:start w:val="1"/>
      <w:numFmt w:val="decimal"/>
      <w:lvlText w:val="5.%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3EB5593"/>
    <w:multiLevelType w:val="hybridMultilevel"/>
    <w:tmpl w:val="5D34EC1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2" w15:restartNumberingAfterBreak="0">
    <w:nsid w:val="76502670"/>
    <w:multiLevelType w:val="hybridMultilevel"/>
    <w:tmpl w:val="157A5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0A117A"/>
    <w:multiLevelType w:val="hybridMultilevel"/>
    <w:tmpl w:val="3CAE620C"/>
    <w:lvl w:ilvl="0" w:tplc="1BB435D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4"/>
  </w:num>
  <w:num w:numId="3">
    <w:abstractNumId w:val="22"/>
  </w:num>
  <w:num w:numId="4">
    <w:abstractNumId w:val="6"/>
  </w:num>
  <w:num w:numId="5">
    <w:abstractNumId w:val="15"/>
  </w:num>
  <w:num w:numId="6">
    <w:abstractNumId w:val="16"/>
  </w:num>
  <w:num w:numId="7">
    <w:abstractNumId w:val="19"/>
  </w:num>
  <w:num w:numId="8">
    <w:abstractNumId w:val="5"/>
  </w:num>
  <w:num w:numId="9">
    <w:abstractNumId w:val="10"/>
  </w:num>
  <w:num w:numId="10">
    <w:abstractNumId w:val="23"/>
  </w:num>
  <w:num w:numId="11">
    <w:abstractNumId w:val="20"/>
  </w:num>
  <w:num w:numId="12">
    <w:abstractNumId w:val="3"/>
  </w:num>
  <w:num w:numId="13">
    <w:abstractNumId w:val="12"/>
  </w:num>
  <w:num w:numId="14">
    <w:abstractNumId w:val="4"/>
  </w:num>
  <w:num w:numId="15">
    <w:abstractNumId w:val="17"/>
  </w:num>
  <w:num w:numId="16">
    <w:abstractNumId w:val="2"/>
  </w:num>
  <w:num w:numId="17">
    <w:abstractNumId w:val="9"/>
  </w:num>
  <w:num w:numId="18">
    <w:abstractNumId w:val="13"/>
  </w:num>
  <w:num w:numId="19">
    <w:abstractNumId w:val="0"/>
  </w:num>
  <w:num w:numId="20">
    <w:abstractNumId w:val="11"/>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FB4"/>
    <w:rsid w:val="001D6490"/>
    <w:rsid w:val="00323483"/>
    <w:rsid w:val="0043141F"/>
    <w:rsid w:val="00473546"/>
    <w:rsid w:val="00566C36"/>
    <w:rsid w:val="005A1409"/>
    <w:rsid w:val="005F10AE"/>
    <w:rsid w:val="005F7D84"/>
    <w:rsid w:val="00720946"/>
    <w:rsid w:val="0085448E"/>
    <w:rsid w:val="00996131"/>
    <w:rsid w:val="009A691D"/>
    <w:rsid w:val="00A659F1"/>
    <w:rsid w:val="00AD7937"/>
    <w:rsid w:val="00B4113F"/>
    <w:rsid w:val="00BB224D"/>
    <w:rsid w:val="00C93F16"/>
    <w:rsid w:val="00CF46B0"/>
    <w:rsid w:val="00D44B7A"/>
    <w:rsid w:val="00D4512B"/>
    <w:rsid w:val="00D60417"/>
    <w:rsid w:val="00D73FFB"/>
    <w:rsid w:val="00DA3FB4"/>
    <w:rsid w:val="00DA5A70"/>
    <w:rsid w:val="00E16461"/>
    <w:rsid w:val="00EA0429"/>
    <w:rsid w:val="00EC164F"/>
    <w:rsid w:val="00F31771"/>
    <w:rsid w:val="00F76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FAD3"/>
  <w15:docId w15:val="{08E1FA51-58A7-4335-8787-DB53CA12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F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F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A3FB4"/>
    <w:pPr>
      <w:spacing w:after="0" w:line="240" w:lineRule="auto"/>
    </w:pPr>
  </w:style>
  <w:style w:type="character" w:customStyle="1" w:styleId="Heading2Char">
    <w:name w:val="Heading 2 Char"/>
    <w:basedOn w:val="DefaultParagraphFont"/>
    <w:link w:val="Heading2"/>
    <w:uiPriority w:val="9"/>
    <w:rsid w:val="00DA3FB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DA3FB4"/>
    <w:pPr>
      <w:keepNext/>
      <w:keepLines/>
      <w:spacing w:after="0"/>
      <w:contextualSpacing/>
      <w:jc w:val="center"/>
    </w:pPr>
    <w:rPr>
      <w:rFonts w:ascii="Proxima Nova Rg" w:eastAsia="Trebuchet MS" w:hAnsi="Proxima Nova Rg" w:cs="Trebuchet MS"/>
      <w:b/>
      <w:color w:val="000000"/>
      <w:sz w:val="48"/>
      <w:szCs w:val="20"/>
      <w:lang w:val="en-US"/>
    </w:rPr>
  </w:style>
  <w:style w:type="character" w:customStyle="1" w:styleId="TitleChar">
    <w:name w:val="Title Char"/>
    <w:basedOn w:val="DefaultParagraphFont"/>
    <w:link w:val="Title"/>
    <w:rsid w:val="00DA3FB4"/>
    <w:rPr>
      <w:rFonts w:ascii="Proxima Nova Rg" w:eastAsia="Trebuchet MS" w:hAnsi="Proxima Nova Rg" w:cs="Trebuchet MS"/>
      <w:b/>
      <w:color w:val="000000"/>
      <w:sz w:val="48"/>
      <w:szCs w:val="20"/>
      <w:lang w:val="en-US"/>
    </w:rPr>
  </w:style>
  <w:style w:type="paragraph" w:styleId="BalloonText">
    <w:name w:val="Balloon Text"/>
    <w:basedOn w:val="Normal"/>
    <w:link w:val="BalloonTextChar"/>
    <w:uiPriority w:val="99"/>
    <w:semiHidden/>
    <w:unhideWhenUsed/>
    <w:rsid w:val="00DA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FB4"/>
    <w:rPr>
      <w:rFonts w:ascii="Tahoma" w:hAnsi="Tahoma" w:cs="Tahoma"/>
      <w:sz w:val="16"/>
      <w:szCs w:val="16"/>
    </w:rPr>
  </w:style>
  <w:style w:type="paragraph" w:styleId="ListParagraph">
    <w:name w:val="List Paragraph"/>
    <w:basedOn w:val="Normal"/>
    <w:uiPriority w:val="34"/>
    <w:qFormat/>
    <w:rsid w:val="0085448E"/>
    <w:pPr>
      <w:ind w:left="720"/>
      <w:contextualSpacing/>
    </w:pPr>
  </w:style>
  <w:style w:type="character" w:styleId="Hyperlink">
    <w:name w:val="Hyperlink"/>
    <w:basedOn w:val="DefaultParagraphFont"/>
    <w:uiPriority w:val="99"/>
    <w:unhideWhenUsed/>
    <w:rsid w:val="009A691D"/>
    <w:rPr>
      <w:color w:val="0000FF" w:themeColor="hyperlink"/>
      <w:u w:val="single"/>
    </w:rPr>
  </w:style>
  <w:style w:type="paragraph" w:styleId="TOCHeading">
    <w:name w:val="TOC Heading"/>
    <w:basedOn w:val="Heading1"/>
    <w:next w:val="Normal"/>
    <w:uiPriority w:val="39"/>
    <w:unhideWhenUsed/>
    <w:qFormat/>
    <w:rsid w:val="00473546"/>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473546"/>
    <w:pPr>
      <w:spacing w:after="100"/>
    </w:pPr>
  </w:style>
  <w:style w:type="paragraph" w:customStyle="1" w:styleId="WVL1Headline">
    <w:name w:val="_W&amp;V L1 Headline"/>
    <w:basedOn w:val="BodyText"/>
    <w:next w:val="Normal"/>
    <w:qFormat/>
    <w:rsid w:val="005A1409"/>
    <w:pPr>
      <w:keepNext/>
      <w:numPr>
        <w:numId w:val="21"/>
      </w:numPr>
      <w:tabs>
        <w:tab w:val="clear" w:pos="965"/>
        <w:tab w:val="num" w:pos="360"/>
      </w:tabs>
      <w:spacing w:before="300" w:after="0" w:line="300" w:lineRule="atLeast"/>
      <w:ind w:left="0" w:firstLine="0"/>
      <w:outlineLvl w:val="0"/>
    </w:pPr>
    <w:rPr>
      <w:rFonts w:ascii="Arial" w:eastAsia="MS Mincho" w:hAnsi="Arial" w:cs="Times New Roman"/>
      <w:b/>
      <w:sz w:val="21"/>
      <w:szCs w:val="24"/>
      <w:lang w:val="de-CH" w:eastAsia="de-DE"/>
    </w:rPr>
  </w:style>
  <w:style w:type="paragraph" w:customStyle="1" w:styleId="WVL2Headline">
    <w:name w:val="_W&amp;V L2 Headline"/>
    <w:basedOn w:val="BodyText"/>
    <w:qFormat/>
    <w:rsid w:val="005A1409"/>
    <w:pPr>
      <w:keepLines/>
      <w:numPr>
        <w:ilvl w:val="1"/>
        <w:numId w:val="21"/>
      </w:numPr>
      <w:tabs>
        <w:tab w:val="clear" w:pos="964"/>
        <w:tab w:val="num" w:pos="360"/>
      </w:tabs>
      <w:spacing w:before="150" w:after="0" w:line="300" w:lineRule="atLeast"/>
      <w:ind w:left="0" w:firstLine="0"/>
      <w:jc w:val="both"/>
      <w:outlineLvl w:val="1"/>
    </w:pPr>
    <w:rPr>
      <w:rFonts w:ascii="Arial" w:eastAsia="MS Mincho" w:hAnsi="Arial" w:cs="Times New Roman"/>
      <w:b/>
      <w:sz w:val="21"/>
      <w:szCs w:val="20"/>
      <w:lang w:val="de-CH" w:eastAsia="de-DE"/>
    </w:rPr>
  </w:style>
  <w:style w:type="paragraph" w:customStyle="1" w:styleId="WVL3Headline">
    <w:name w:val="_W&amp;V L3 Headline"/>
    <w:basedOn w:val="BodyText"/>
    <w:qFormat/>
    <w:rsid w:val="005A1409"/>
    <w:pPr>
      <w:keepLines/>
      <w:numPr>
        <w:ilvl w:val="2"/>
        <w:numId w:val="21"/>
      </w:numPr>
      <w:tabs>
        <w:tab w:val="clear" w:pos="1758"/>
        <w:tab w:val="num" w:pos="360"/>
      </w:tabs>
      <w:spacing w:before="150" w:after="0" w:line="300" w:lineRule="atLeast"/>
      <w:ind w:left="0" w:firstLine="0"/>
      <w:jc w:val="both"/>
      <w:outlineLvl w:val="2"/>
    </w:pPr>
    <w:rPr>
      <w:rFonts w:ascii="Arial" w:eastAsia="MS Mincho" w:hAnsi="Arial" w:cs="Times New Roman"/>
      <w:sz w:val="21"/>
      <w:szCs w:val="20"/>
      <w:lang w:val="de-CH" w:eastAsia="de-DE"/>
    </w:rPr>
  </w:style>
  <w:style w:type="paragraph" w:customStyle="1" w:styleId="WVL4Headline">
    <w:name w:val="_W&amp;V L4 Headline"/>
    <w:basedOn w:val="BodyText"/>
    <w:rsid w:val="005A1409"/>
    <w:pPr>
      <w:keepLines/>
      <w:numPr>
        <w:ilvl w:val="3"/>
        <w:numId w:val="21"/>
      </w:numPr>
      <w:tabs>
        <w:tab w:val="clear" w:pos="2948"/>
        <w:tab w:val="num" w:pos="360"/>
        <w:tab w:val="left" w:pos="2835"/>
      </w:tabs>
      <w:spacing w:before="150" w:after="0" w:line="300" w:lineRule="atLeast"/>
      <w:ind w:left="0" w:firstLine="0"/>
      <w:jc w:val="both"/>
      <w:outlineLvl w:val="3"/>
    </w:pPr>
    <w:rPr>
      <w:rFonts w:ascii="Arial" w:eastAsia="MS Mincho" w:hAnsi="Arial" w:cs="Times New Roman"/>
      <w:sz w:val="21"/>
      <w:szCs w:val="20"/>
      <w:lang w:val="de-CH" w:eastAsia="de-DE"/>
    </w:rPr>
  </w:style>
  <w:style w:type="paragraph" w:styleId="BodyText">
    <w:name w:val="Body Text"/>
    <w:basedOn w:val="Normal"/>
    <w:link w:val="BodyTextChar"/>
    <w:uiPriority w:val="99"/>
    <w:semiHidden/>
    <w:unhideWhenUsed/>
    <w:rsid w:val="005A1409"/>
    <w:pPr>
      <w:spacing w:after="120"/>
    </w:pPr>
  </w:style>
  <w:style w:type="character" w:customStyle="1" w:styleId="BodyTextChar">
    <w:name w:val="Body Text Char"/>
    <w:basedOn w:val="DefaultParagraphFont"/>
    <w:link w:val="BodyText"/>
    <w:uiPriority w:val="99"/>
    <w:semiHidden/>
    <w:rsid w:val="005A1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B7314-8B6F-9449-BE27-C453E492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Tsirakkis</dc:creator>
  <cp:lastModifiedBy>Belkin Anton</cp:lastModifiedBy>
  <cp:revision>5</cp:revision>
  <dcterms:created xsi:type="dcterms:W3CDTF">2018-01-18T11:49:00Z</dcterms:created>
  <dcterms:modified xsi:type="dcterms:W3CDTF">2018-02-28T17:08:00Z</dcterms:modified>
</cp:coreProperties>
</file>