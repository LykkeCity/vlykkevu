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0139" w14:textId="77777777" w:rsidR="00D61011" w:rsidRPr="00DD2ED6" w:rsidRDefault="00D61011" w:rsidP="00D61011">
      <w:pPr>
        <w:jc w:val="center"/>
        <w:rPr>
          <w:sz w:val="56"/>
          <w:szCs w:val="28"/>
        </w:rPr>
      </w:pPr>
    </w:p>
    <w:p w14:paraId="3DE3A7EC" w14:textId="77777777" w:rsidR="00D61011" w:rsidRPr="00DD2ED6" w:rsidRDefault="00D61011" w:rsidP="00D61011">
      <w:pPr>
        <w:jc w:val="center"/>
        <w:rPr>
          <w:sz w:val="56"/>
          <w:szCs w:val="28"/>
        </w:rPr>
      </w:pPr>
    </w:p>
    <w:p w14:paraId="61ADD5C2" w14:textId="77777777" w:rsidR="00D61011" w:rsidRPr="00DD2ED6" w:rsidRDefault="00D61011" w:rsidP="00D61011">
      <w:pPr>
        <w:jc w:val="center"/>
        <w:rPr>
          <w:sz w:val="56"/>
          <w:szCs w:val="28"/>
        </w:rPr>
      </w:pPr>
    </w:p>
    <w:p w14:paraId="64EE6930" w14:textId="77777777" w:rsidR="00D61011" w:rsidRPr="00DD2ED6" w:rsidRDefault="00D61011" w:rsidP="00D61011">
      <w:pPr>
        <w:jc w:val="center"/>
        <w:rPr>
          <w:sz w:val="56"/>
          <w:szCs w:val="28"/>
        </w:rPr>
      </w:pPr>
      <w:r w:rsidRPr="00DD2ED6">
        <w:rPr>
          <w:noProof/>
          <w:sz w:val="20"/>
          <w:szCs w:val="20"/>
          <w:lang w:val="ru-RU" w:eastAsia="ru-RU"/>
        </w:rPr>
        <w:drawing>
          <wp:anchor distT="0" distB="0" distL="114300" distR="114300" simplePos="0" relativeHeight="251659264" behindDoc="0" locked="0" layoutInCell="1" allowOverlap="1" wp14:anchorId="7ED2FDB4" wp14:editId="7F5BDE2B">
            <wp:simplePos x="0" y="0"/>
            <wp:positionH relativeFrom="column">
              <wp:posOffset>1412240</wp:posOffset>
            </wp:positionH>
            <wp:positionV relativeFrom="paragraph">
              <wp:posOffset>184785</wp:posOffset>
            </wp:positionV>
            <wp:extent cx="2642152" cy="802640"/>
            <wp:effectExtent l="0" t="0" r="0" b="10160"/>
            <wp:wrapNone/>
            <wp:docPr id="1" name="Picture 1" descr="../../Desktop/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logotyp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2152" cy="802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63DFD" w14:textId="77777777" w:rsidR="00D61011" w:rsidRPr="00DD2ED6" w:rsidRDefault="00D61011" w:rsidP="00D61011">
      <w:pPr>
        <w:jc w:val="center"/>
        <w:rPr>
          <w:sz w:val="56"/>
          <w:szCs w:val="28"/>
        </w:rPr>
      </w:pPr>
    </w:p>
    <w:p w14:paraId="06C4EDCD" w14:textId="77777777" w:rsidR="00D61011" w:rsidRPr="00DD2ED6" w:rsidRDefault="00D61011" w:rsidP="00D61011">
      <w:pPr>
        <w:jc w:val="center"/>
        <w:rPr>
          <w:sz w:val="56"/>
          <w:szCs w:val="28"/>
        </w:rPr>
      </w:pPr>
    </w:p>
    <w:p w14:paraId="4BE3919C" w14:textId="41789A58" w:rsidR="00D61011" w:rsidRPr="00DD2ED6" w:rsidRDefault="00D61011" w:rsidP="000B4545">
      <w:pPr>
        <w:jc w:val="center"/>
        <w:outlineLvl w:val="0"/>
        <w:rPr>
          <w:b/>
          <w:sz w:val="64"/>
          <w:szCs w:val="64"/>
        </w:rPr>
      </w:pPr>
      <w:r w:rsidRPr="00DD2ED6">
        <w:rPr>
          <w:b/>
          <w:sz w:val="64"/>
          <w:szCs w:val="64"/>
        </w:rPr>
        <w:t xml:space="preserve">Lykke </w:t>
      </w:r>
      <w:del w:id="0" w:author="Belkin Anton" w:date="2018-02-28T18:20:00Z">
        <w:r w:rsidRPr="00DD2ED6" w:rsidDel="000B4545">
          <w:rPr>
            <w:b/>
            <w:sz w:val="64"/>
            <w:szCs w:val="64"/>
          </w:rPr>
          <w:delText>Vanuatu Ltd</w:delText>
        </w:r>
      </w:del>
      <w:ins w:id="1" w:author="Belkin Anton" w:date="2018-02-28T18:20:00Z">
        <w:r w:rsidR="000B4545">
          <w:rPr>
            <w:b/>
            <w:sz w:val="64"/>
            <w:szCs w:val="64"/>
          </w:rPr>
          <w:t>Cyprus Ltd</w:t>
        </w:r>
      </w:ins>
    </w:p>
    <w:p w14:paraId="7455FA17" w14:textId="52E43108" w:rsidR="00D61011" w:rsidRPr="00DD2ED6" w:rsidRDefault="00A745A6" w:rsidP="000B4545">
      <w:pPr>
        <w:jc w:val="center"/>
        <w:outlineLvl w:val="0"/>
        <w:rPr>
          <w:rFonts w:eastAsia="Trebuchet MS" w:cs="Trebuchet MS"/>
          <w:color w:val="000000"/>
          <w:sz w:val="40"/>
          <w:szCs w:val="40"/>
          <w:lang w:val="en-US"/>
        </w:rPr>
      </w:pPr>
      <w:r w:rsidRPr="00A745A6">
        <w:rPr>
          <w:rFonts w:eastAsia="Trebuchet MS" w:cs="Trebuchet MS"/>
          <w:color w:val="000000"/>
          <w:sz w:val="40"/>
          <w:szCs w:val="40"/>
          <w:lang w:val="en-US"/>
        </w:rPr>
        <w:t>Legal Disclaimer</w:t>
      </w:r>
    </w:p>
    <w:p w14:paraId="21683E31" w14:textId="77777777" w:rsidR="00D61011" w:rsidRPr="00DD2ED6" w:rsidRDefault="00D61011" w:rsidP="00D61011">
      <w:pPr>
        <w:jc w:val="center"/>
        <w:rPr>
          <w:rFonts w:eastAsia="Trebuchet MS" w:cs="Trebuchet MS"/>
          <w:color w:val="000000"/>
          <w:sz w:val="40"/>
          <w:szCs w:val="40"/>
          <w:lang w:val="en-US"/>
        </w:rPr>
      </w:pPr>
    </w:p>
    <w:p w14:paraId="37269EC4" w14:textId="77777777" w:rsidR="00D61011" w:rsidRPr="00DD2ED6" w:rsidRDefault="00D61011" w:rsidP="00D61011">
      <w:pPr>
        <w:jc w:val="center"/>
        <w:rPr>
          <w:color w:val="A6A6A6" w:themeColor="background1" w:themeShade="A6"/>
        </w:rPr>
      </w:pPr>
      <w:r w:rsidRPr="00DD2ED6">
        <w:rPr>
          <w:rFonts w:eastAsia="Trebuchet MS" w:cs="Trebuchet MS"/>
          <w:color w:val="A6A6A6" w:themeColor="background1" w:themeShade="A6"/>
          <w:spacing w:val="42"/>
          <w:fitText w:val="1134" w:id="1400101888"/>
          <w:lang w:val="en-US"/>
        </w:rPr>
        <w:t>JAN 201</w:t>
      </w:r>
      <w:r w:rsidRPr="00DD2ED6">
        <w:rPr>
          <w:rFonts w:eastAsia="Trebuchet MS" w:cs="Trebuchet MS"/>
          <w:color w:val="A6A6A6" w:themeColor="background1" w:themeShade="A6"/>
          <w:spacing w:val="5"/>
          <w:fitText w:val="1134" w:id="1400101888"/>
          <w:lang w:val="en-US"/>
        </w:rPr>
        <w:t>7</w:t>
      </w:r>
    </w:p>
    <w:p w14:paraId="5FA58B2F" w14:textId="77777777" w:rsidR="00D61011" w:rsidRPr="00DD2ED6" w:rsidRDefault="00D61011" w:rsidP="00D61011">
      <w:pPr>
        <w:jc w:val="center"/>
      </w:pPr>
    </w:p>
    <w:p w14:paraId="6CD97CF0" w14:textId="77777777" w:rsidR="00D61011" w:rsidRPr="00DD2ED6" w:rsidRDefault="00D61011" w:rsidP="00D61011">
      <w:pPr>
        <w:jc w:val="center"/>
      </w:pPr>
    </w:p>
    <w:p w14:paraId="6E9AEE7B" w14:textId="77777777" w:rsidR="00D61011" w:rsidRPr="00DD2ED6" w:rsidRDefault="00D61011" w:rsidP="00D61011"/>
    <w:p w14:paraId="48BBE915" w14:textId="77777777" w:rsidR="00D61011" w:rsidRPr="00DD2ED6" w:rsidRDefault="00D61011" w:rsidP="00D61011"/>
    <w:p w14:paraId="6BE9A2F8" w14:textId="77777777" w:rsidR="00D61011" w:rsidRPr="00DD2ED6" w:rsidRDefault="00D61011" w:rsidP="00D61011"/>
    <w:p w14:paraId="7D1DE3D9" w14:textId="77777777" w:rsidR="00D61011" w:rsidRPr="00DD2ED6" w:rsidRDefault="00D61011" w:rsidP="00D61011"/>
    <w:p w14:paraId="7EBB016D" w14:textId="77777777" w:rsidR="00D61011" w:rsidRPr="00DD2ED6" w:rsidRDefault="00D61011" w:rsidP="00D61011"/>
    <w:p w14:paraId="6732ADB4" w14:textId="77777777" w:rsidR="00D61011" w:rsidRPr="00DD2ED6" w:rsidRDefault="00D61011" w:rsidP="00D61011"/>
    <w:p w14:paraId="1E3EBD04" w14:textId="77777777" w:rsidR="00D61011" w:rsidRPr="00DD2ED6" w:rsidRDefault="00D61011" w:rsidP="00D61011"/>
    <w:p w14:paraId="02671A86" w14:textId="77777777" w:rsidR="00D61011" w:rsidRPr="00DD2ED6" w:rsidRDefault="00D61011" w:rsidP="00D61011"/>
    <w:p w14:paraId="487146BE" w14:textId="77777777" w:rsidR="00D61011" w:rsidRPr="00DD2ED6" w:rsidRDefault="00D61011" w:rsidP="00D61011"/>
    <w:p w14:paraId="3CB3CC7B" w14:textId="77777777" w:rsidR="00D61011" w:rsidRPr="00DD2ED6" w:rsidRDefault="00D61011" w:rsidP="00D61011"/>
    <w:p w14:paraId="67E60822" w14:textId="77777777" w:rsidR="00D61011" w:rsidRPr="00DD2ED6" w:rsidRDefault="00D61011" w:rsidP="00D61011"/>
    <w:sdt>
      <w:sdtPr>
        <w:rPr>
          <w:rFonts w:asciiTheme="minorHAnsi" w:eastAsiaTheme="minorHAnsi" w:hAnsiTheme="minorHAnsi" w:cstheme="minorBidi"/>
          <w:color w:val="auto"/>
          <w:sz w:val="22"/>
          <w:szCs w:val="22"/>
          <w:lang w:val="en-GB"/>
        </w:rPr>
        <w:id w:val="1793095899"/>
        <w:docPartObj>
          <w:docPartGallery w:val="Table of Contents"/>
          <w:docPartUnique/>
        </w:docPartObj>
      </w:sdtPr>
      <w:sdtEndPr>
        <w:rPr>
          <w:rFonts w:eastAsiaTheme="minorEastAsia"/>
          <w:b/>
          <w:bCs/>
          <w:noProof/>
        </w:rPr>
      </w:sdtEndPr>
      <w:sdtContent>
        <w:p w14:paraId="015B9641" w14:textId="77777777" w:rsidR="00FE3EB1" w:rsidRPr="00DD2ED6" w:rsidRDefault="00FE3EB1" w:rsidP="000B4545">
          <w:pPr>
            <w:pStyle w:val="TOCHeading"/>
            <w:outlineLvl w:val="0"/>
            <w:rPr>
              <w:rFonts w:asciiTheme="minorHAnsi" w:hAnsiTheme="minorHAnsi"/>
              <w:b/>
              <w:color w:val="000000" w:themeColor="text1"/>
            </w:rPr>
          </w:pPr>
          <w:r w:rsidRPr="00DD2ED6">
            <w:rPr>
              <w:rFonts w:asciiTheme="minorHAnsi" w:hAnsiTheme="minorHAnsi"/>
              <w:b/>
              <w:color w:val="000000" w:themeColor="text1"/>
            </w:rPr>
            <w:t>Contents</w:t>
          </w:r>
        </w:p>
        <w:p w14:paraId="0D6A9663" w14:textId="77777777" w:rsidR="00D61011" w:rsidRPr="00DD2ED6" w:rsidRDefault="00D61011" w:rsidP="00D61011">
          <w:pPr>
            <w:rPr>
              <w:lang w:val="en-US"/>
            </w:rPr>
          </w:pPr>
        </w:p>
        <w:p w14:paraId="319FEFB1" w14:textId="4AC60A91" w:rsidR="00FE3EB1" w:rsidRPr="00DD2ED6" w:rsidRDefault="00FE3EB1" w:rsidP="001270B4">
          <w:pPr>
            <w:pStyle w:val="TOC1"/>
            <w:rPr>
              <w:rStyle w:val="Hyperlink"/>
            </w:rPr>
          </w:pPr>
          <w:r w:rsidRPr="00DD2ED6">
            <w:rPr>
              <w:rStyle w:val="Hyperlink"/>
              <w:noProof/>
            </w:rPr>
            <w:fldChar w:fldCharType="begin"/>
          </w:r>
          <w:r w:rsidRPr="00DD2ED6">
            <w:rPr>
              <w:rStyle w:val="Hyperlink"/>
              <w:noProof/>
            </w:rPr>
            <w:instrText xml:space="preserve"> TOC \o "1-3" \h \z \u </w:instrText>
          </w:r>
          <w:r w:rsidRPr="00DD2ED6">
            <w:rPr>
              <w:rStyle w:val="Hyperlink"/>
              <w:noProof/>
            </w:rPr>
            <w:fldChar w:fldCharType="separate"/>
          </w:r>
          <w:r w:rsidR="00222DDE">
            <w:fldChar w:fldCharType="begin"/>
          </w:r>
          <w:r w:rsidR="00222DDE">
            <w:instrText xml:space="preserve"> HYPERLINK \l "_Toc473703665" </w:instrText>
          </w:r>
          <w:r w:rsidR="00222DDE">
            <w:fldChar w:fldCharType="separate"/>
          </w:r>
          <w:r w:rsidRPr="00DD2ED6">
            <w:rPr>
              <w:rStyle w:val="Hyperlink"/>
              <w:noProof/>
            </w:rPr>
            <w:t xml:space="preserve">Lykke </w:t>
          </w:r>
          <w:del w:id="2" w:author="Belkin Anton" w:date="2018-02-28T18:20:00Z">
            <w:r w:rsidRPr="00DD2ED6" w:rsidDel="000B4545">
              <w:rPr>
                <w:rStyle w:val="Hyperlink"/>
                <w:noProof/>
              </w:rPr>
              <w:delText>Vanuatu Limited</w:delText>
            </w:r>
          </w:del>
          <w:ins w:id="3" w:author="Belkin Anton" w:date="2018-02-28T18:20:00Z">
            <w:r w:rsidR="000B4545">
              <w:rPr>
                <w:rStyle w:val="Hyperlink"/>
                <w:noProof/>
              </w:rPr>
              <w:t>Cyprus Ltd</w:t>
            </w:r>
          </w:ins>
          <w:r w:rsidRPr="00DD2ED6">
            <w:rPr>
              <w:rStyle w:val="Hyperlink"/>
              <w:noProof/>
            </w:rPr>
            <w:t xml:space="preserve"> Web Site Agreement</w:t>
          </w:r>
          <w:r w:rsidRPr="00DD2ED6">
            <w:rPr>
              <w:rStyle w:val="Hyperlink"/>
              <w:webHidden/>
            </w:rPr>
            <w:tab/>
          </w:r>
          <w:r w:rsidRPr="00DD2ED6">
            <w:rPr>
              <w:rStyle w:val="Hyperlink"/>
              <w:noProof/>
              <w:webHidden/>
            </w:rPr>
            <w:fldChar w:fldCharType="begin"/>
          </w:r>
          <w:r w:rsidRPr="00DD2ED6">
            <w:rPr>
              <w:rStyle w:val="Hyperlink"/>
              <w:noProof/>
              <w:webHidden/>
            </w:rPr>
            <w:instrText xml:space="preserve"> PAGEREF _Toc473703665 \h </w:instrText>
          </w:r>
          <w:r w:rsidRPr="00DD2ED6">
            <w:rPr>
              <w:rStyle w:val="Hyperlink"/>
              <w:noProof/>
              <w:webHidden/>
            </w:rPr>
          </w:r>
          <w:r w:rsidRPr="00DD2ED6">
            <w:rPr>
              <w:rStyle w:val="Hyperlink"/>
              <w:noProof/>
              <w:webHidden/>
            </w:rPr>
            <w:fldChar w:fldCharType="separate"/>
          </w:r>
          <w:r w:rsidR="002A6D90" w:rsidRPr="00DD2ED6">
            <w:rPr>
              <w:rStyle w:val="Hyperlink"/>
              <w:noProof/>
              <w:webHidden/>
            </w:rPr>
            <w:t>3</w:t>
          </w:r>
          <w:r w:rsidRPr="00DD2ED6">
            <w:rPr>
              <w:rStyle w:val="Hyperlink"/>
              <w:noProof/>
              <w:webHidden/>
            </w:rPr>
            <w:fldChar w:fldCharType="end"/>
          </w:r>
          <w:r w:rsidR="00222DDE">
            <w:rPr>
              <w:rStyle w:val="Hyperlink"/>
              <w:noProof/>
            </w:rPr>
            <w:fldChar w:fldCharType="end"/>
          </w:r>
        </w:p>
        <w:p w14:paraId="5FBB15FE" w14:textId="1B97290D" w:rsidR="00FE3EB1" w:rsidRPr="00DD2ED6" w:rsidRDefault="00222DDE" w:rsidP="001270B4">
          <w:pPr>
            <w:pStyle w:val="TOC1"/>
            <w:rPr>
              <w:rStyle w:val="Hyperlink"/>
            </w:rPr>
          </w:pPr>
          <w:hyperlink w:anchor="_Toc473703666" w:history="1">
            <w:r w:rsidR="00FE3EB1" w:rsidRPr="00DD2ED6">
              <w:rPr>
                <w:rStyle w:val="Hyperlink"/>
                <w:noProof/>
              </w:rPr>
              <w:t>1.</w:t>
            </w:r>
            <w:r w:rsidR="00D61011" w:rsidRPr="00DD2ED6">
              <w:rPr>
                <w:rStyle w:val="Hyperlink"/>
                <w:noProof/>
              </w:rPr>
              <w:t xml:space="preserve"> </w:t>
            </w:r>
            <w:r w:rsidR="00FE3EB1" w:rsidRPr="00DD2ED6">
              <w:rPr>
                <w:rStyle w:val="Hyperlink"/>
                <w:noProof/>
              </w:rPr>
              <w:t>Copyright, Licenses and Idea Submissions</w:t>
            </w:r>
            <w:r w:rsidR="00FE3EB1" w:rsidRPr="00DD2ED6">
              <w:rPr>
                <w:rStyle w:val="Hyperlink"/>
                <w:webHidden/>
              </w:rPr>
              <w:tab/>
            </w:r>
            <w:r w:rsidR="00FE3EB1" w:rsidRPr="00DD2ED6">
              <w:rPr>
                <w:rStyle w:val="Hyperlink"/>
                <w:noProof/>
                <w:webHidden/>
              </w:rPr>
              <w:fldChar w:fldCharType="begin"/>
            </w:r>
            <w:r w:rsidR="00FE3EB1" w:rsidRPr="00DD2ED6">
              <w:rPr>
                <w:rStyle w:val="Hyperlink"/>
                <w:noProof/>
                <w:webHidden/>
              </w:rPr>
              <w:instrText xml:space="preserve"> PAGEREF _Toc473703666 \h </w:instrText>
            </w:r>
            <w:r w:rsidR="00FE3EB1" w:rsidRPr="00DD2ED6">
              <w:rPr>
                <w:rStyle w:val="Hyperlink"/>
                <w:noProof/>
                <w:webHidden/>
              </w:rPr>
            </w:r>
            <w:r w:rsidR="00FE3EB1" w:rsidRPr="00DD2ED6">
              <w:rPr>
                <w:rStyle w:val="Hyperlink"/>
                <w:noProof/>
                <w:webHidden/>
              </w:rPr>
              <w:fldChar w:fldCharType="separate"/>
            </w:r>
            <w:r w:rsidR="002A6D90" w:rsidRPr="00DD2ED6">
              <w:rPr>
                <w:rStyle w:val="Hyperlink"/>
                <w:noProof/>
                <w:webHidden/>
              </w:rPr>
              <w:t>3</w:t>
            </w:r>
            <w:r w:rsidR="00FE3EB1" w:rsidRPr="00DD2ED6">
              <w:rPr>
                <w:rStyle w:val="Hyperlink"/>
                <w:noProof/>
                <w:webHidden/>
              </w:rPr>
              <w:fldChar w:fldCharType="end"/>
            </w:r>
          </w:hyperlink>
        </w:p>
        <w:p w14:paraId="27479B90" w14:textId="763592BD" w:rsidR="00FE3EB1" w:rsidRPr="00DD2ED6" w:rsidRDefault="00222DDE" w:rsidP="001270B4">
          <w:pPr>
            <w:pStyle w:val="TOC1"/>
            <w:rPr>
              <w:rStyle w:val="Hyperlink"/>
            </w:rPr>
          </w:pPr>
          <w:hyperlink w:anchor="_Toc473703667" w:history="1">
            <w:r w:rsidR="00FE3EB1" w:rsidRPr="00DD2ED6">
              <w:rPr>
                <w:rStyle w:val="Hyperlink"/>
                <w:noProof/>
              </w:rPr>
              <w:t>2.</w:t>
            </w:r>
            <w:r w:rsidR="00D61011" w:rsidRPr="00DD2ED6">
              <w:rPr>
                <w:rStyle w:val="Hyperlink"/>
                <w:noProof/>
              </w:rPr>
              <w:t xml:space="preserve"> </w:t>
            </w:r>
            <w:r w:rsidR="00FE3EB1" w:rsidRPr="00DD2ED6">
              <w:rPr>
                <w:rStyle w:val="Hyperlink"/>
                <w:noProof/>
              </w:rPr>
              <w:t>Trademarks</w:t>
            </w:r>
            <w:r w:rsidR="00FE3EB1" w:rsidRPr="00DD2ED6">
              <w:rPr>
                <w:rStyle w:val="Hyperlink"/>
                <w:webHidden/>
              </w:rPr>
              <w:tab/>
            </w:r>
            <w:r w:rsidR="00FE3EB1" w:rsidRPr="00DD2ED6">
              <w:rPr>
                <w:rStyle w:val="Hyperlink"/>
                <w:noProof/>
                <w:webHidden/>
              </w:rPr>
              <w:fldChar w:fldCharType="begin"/>
            </w:r>
            <w:r w:rsidR="00FE3EB1" w:rsidRPr="00DD2ED6">
              <w:rPr>
                <w:rStyle w:val="Hyperlink"/>
                <w:noProof/>
                <w:webHidden/>
              </w:rPr>
              <w:instrText xml:space="preserve"> PAGEREF _Toc473703667 \h </w:instrText>
            </w:r>
            <w:r w:rsidR="00FE3EB1" w:rsidRPr="00DD2ED6">
              <w:rPr>
                <w:rStyle w:val="Hyperlink"/>
                <w:noProof/>
                <w:webHidden/>
              </w:rPr>
            </w:r>
            <w:r w:rsidR="00FE3EB1" w:rsidRPr="00DD2ED6">
              <w:rPr>
                <w:rStyle w:val="Hyperlink"/>
                <w:noProof/>
                <w:webHidden/>
              </w:rPr>
              <w:fldChar w:fldCharType="separate"/>
            </w:r>
            <w:r w:rsidR="002A6D90" w:rsidRPr="00DD2ED6">
              <w:rPr>
                <w:rStyle w:val="Hyperlink"/>
                <w:noProof/>
                <w:webHidden/>
              </w:rPr>
              <w:t>3</w:t>
            </w:r>
            <w:r w:rsidR="00FE3EB1" w:rsidRPr="00DD2ED6">
              <w:rPr>
                <w:rStyle w:val="Hyperlink"/>
                <w:noProof/>
                <w:webHidden/>
              </w:rPr>
              <w:fldChar w:fldCharType="end"/>
            </w:r>
          </w:hyperlink>
        </w:p>
        <w:p w14:paraId="01279CDD" w14:textId="65E8BF72" w:rsidR="00FE3EB1" w:rsidRPr="00DD2ED6" w:rsidRDefault="00222DDE" w:rsidP="001270B4">
          <w:pPr>
            <w:pStyle w:val="TOC1"/>
            <w:rPr>
              <w:rStyle w:val="Hyperlink"/>
            </w:rPr>
          </w:pPr>
          <w:hyperlink w:anchor="_Toc473703668" w:history="1">
            <w:r w:rsidR="00FE3EB1" w:rsidRPr="00DD2ED6">
              <w:rPr>
                <w:rStyle w:val="Hyperlink"/>
                <w:noProof/>
              </w:rPr>
              <w:t>3.</w:t>
            </w:r>
            <w:r w:rsidR="00D61011" w:rsidRPr="00DD2ED6">
              <w:rPr>
                <w:rStyle w:val="Hyperlink"/>
                <w:noProof/>
              </w:rPr>
              <w:t xml:space="preserve"> </w:t>
            </w:r>
            <w:r w:rsidR="00FE3EB1" w:rsidRPr="00DD2ED6">
              <w:rPr>
                <w:rStyle w:val="Hyperlink"/>
                <w:noProof/>
              </w:rPr>
              <w:t>Use of the Site</w:t>
            </w:r>
            <w:r w:rsidR="00FE3EB1" w:rsidRPr="00DD2ED6">
              <w:rPr>
                <w:rStyle w:val="Hyperlink"/>
                <w:webHidden/>
              </w:rPr>
              <w:tab/>
            </w:r>
            <w:r w:rsidR="00FE3EB1" w:rsidRPr="00DD2ED6">
              <w:rPr>
                <w:rStyle w:val="Hyperlink"/>
                <w:noProof/>
                <w:webHidden/>
              </w:rPr>
              <w:fldChar w:fldCharType="begin"/>
            </w:r>
            <w:r w:rsidR="00FE3EB1" w:rsidRPr="00DD2ED6">
              <w:rPr>
                <w:rStyle w:val="Hyperlink"/>
                <w:noProof/>
                <w:webHidden/>
              </w:rPr>
              <w:instrText xml:space="preserve"> PAGEREF _Toc473703668 \h </w:instrText>
            </w:r>
            <w:r w:rsidR="00FE3EB1" w:rsidRPr="00DD2ED6">
              <w:rPr>
                <w:rStyle w:val="Hyperlink"/>
                <w:noProof/>
                <w:webHidden/>
              </w:rPr>
            </w:r>
            <w:r w:rsidR="00FE3EB1" w:rsidRPr="00DD2ED6">
              <w:rPr>
                <w:rStyle w:val="Hyperlink"/>
                <w:noProof/>
                <w:webHidden/>
              </w:rPr>
              <w:fldChar w:fldCharType="separate"/>
            </w:r>
            <w:r w:rsidR="002A6D90" w:rsidRPr="00DD2ED6">
              <w:rPr>
                <w:rStyle w:val="Hyperlink"/>
                <w:noProof/>
                <w:webHidden/>
              </w:rPr>
              <w:t>4</w:t>
            </w:r>
            <w:r w:rsidR="00FE3EB1" w:rsidRPr="00DD2ED6">
              <w:rPr>
                <w:rStyle w:val="Hyperlink"/>
                <w:noProof/>
                <w:webHidden/>
              </w:rPr>
              <w:fldChar w:fldCharType="end"/>
            </w:r>
          </w:hyperlink>
        </w:p>
        <w:p w14:paraId="67B96A94" w14:textId="454D4CD4" w:rsidR="00FE3EB1" w:rsidRPr="00DD2ED6" w:rsidRDefault="00222DDE" w:rsidP="001270B4">
          <w:pPr>
            <w:pStyle w:val="TOC1"/>
            <w:rPr>
              <w:rStyle w:val="Hyperlink"/>
            </w:rPr>
          </w:pPr>
          <w:hyperlink w:anchor="_Toc473703669" w:history="1">
            <w:r w:rsidR="00FE3EB1" w:rsidRPr="00DD2ED6">
              <w:rPr>
                <w:rStyle w:val="Hyperlink"/>
                <w:noProof/>
              </w:rPr>
              <w:t>4.</w:t>
            </w:r>
            <w:r w:rsidR="00D61011" w:rsidRPr="00DD2ED6">
              <w:rPr>
                <w:rStyle w:val="Hyperlink"/>
                <w:noProof/>
              </w:rPr>
              <w:t xml:space="preserve"> </w:t>
            </w:r>
            <w:r w:rsidR="00FE3EB1" w:rsidRPr="00DD2ED6">
              <w:rPr>
                <w:rStyle w:val="Hyperlink"/>
                <w:noProof/>
              </w:rPr>
              <w:t>Limitation of Liability</w:t>
            </w:r>
            <w:r w:rsidR="00FE3EB1" w:rsidRPr="00DD2ED6">
              <w:rPr>
                <w:rStyle w:val="Hyperlink"/>
                <w:webHidden/>
              </w:rPr>
              <w:tab/>
            </w:r>
            <w:r w:rsidR="00FE3EB1" w:rsidRPr="00DD2ED6">
              <w:rPr>
                <w:rStyle w:val="Hyperlink"/>
                <w:noProof/>
                <w:webHidden/>
              </w:rPr>
              <w:fldChar w:fldCharType="begin"/>
            </w:r>
            <w:r w:rsidR="00FE3EB1" w:rsidRPr="00DD2ED6">
              <w:rPr>
                <w:rStyle w:val="Hyperlink"/>
                <w:noProof/>
                <w:webHidden/>
              </w:rPr>
              <w:instrText xml:space="preserve"> PAGEREF _Toc473703669 \h </w:instrText>
            </w:r>
            <w:r w:rsidR="00FE3EB1" w:rsidRPr="00DD2ED6">
              <w:rPr>
                <w:rStyle w:val="Hyperlink"/>
                <w:noProof/>
                <w:webHidden/>
              </w:rPr>
            </w:r>
            <w:r w:rsidR="00FE3EB1" w:rsidRPr="00DD2ED6">
              <w:rPr>
                <w:rStyle w:val="Hyperlink"/>
                <w:noProof/>
                <w:webHidden/>
              </w:rPr>
              <w:fldChar w:fldCharType="separate"/>
            </w:r>
            <w:r w:rsidR="002A6D90" w:rsidRPr="00DD2ED6">
              <w:rPr>
                <w:rStyle w:val="Hyperlink"/>
                <w:noProof/>
                <w:webHidden/>
              </w:rPr>
              <w:t>4</w:t>
            </w:r>
            <w:r w:rsidR="00FE3EB1" w:rsidRPr="00DD2ED6">
              <w:rPr>
                <w:rStyle w:val="Hyperlink"/>
                <w:noProof/>
                <w:webHidden/>
              </w:rPr>
              <w:fldChar w:fldCharType="end"/>
            </w:r>
          </w:hyperlink>
        </w:p>
        <w:p w14:paraId="4F3A949F" w14:textId="488F9623" w:rsidR="00FE3EB1" w:rsidRPr="00DD2ED6" w:rsidRDefault="00222DDE" w:rsidP="001270B4">
          <w:pPr>
            <w:pStyle w:val="TOC1"/>
            <w:rPr>
              <w:rStyle w:val="Hyperlink"/>
            </w:rPr>
          </w:pPr>
          <w:hyperlink w:anchor="_Toc473703670" w:history="1">
            <w:r w:rsidR="00FE3EB1" w:rsidRPr="00DD2ED6">
              <w:rPr>
                <w:rStyle w:val="Hyperlink"/>
                <w:noProof/>
              </w:rPr>
              <w:t>5.</w:t>
            </w:r>
            <w:r w:rsidR="00D61011" w:rsidRPr="00DD2ED6">
              <w:rPr>
                <w:rStyle w:val="Hyperlink"/>
                <w:noProof/>
              </w:rPr>
              <w:t xml:space="preserve"> </w:t>
            </w:r>
            <w:r w:rsidR="00FE3EB1" w:rsidRPr="00DD2ED6">
              <w:rPr>
                <w:rStyle w:val="Hyperlink"/>
                <w:noProof/>
              </w:rPr>
              <w:t>Indemnification</w:t>
            </w:r>
            <w:r w:rsidR="00FE3EB1" w:rsidRPr="00DD2ED6">
              <w:rPr>
                <w:rStyle w:val="Hyperlink"/>
                <w:webHidden/>
              </w:rPr>
              <w:tab/>
            </w:r>
            <w:r w:rsidR="00FE3EB1" w:rsidRPr="00DD2ED6">
              <w:rPr>
                <w:rStyle w:val="Hyperlink"/>
                <w:noProof/>
                <w:webHidden/>
              </w:rPr>
              <w:fldChar w:fldCharType="begin"/>
            </w:r>
            <w:r w:rsidR="00FE3EB1" w:rsidRPr="00DD2ED6">
              <w:rPr>
                <w:rStyle w:val="Hyperlink"/>
                <w:noProof/>
                <w:webHidden/>
              </w:rPr>
              <w:instrText xml:space="preserve"> PAGEREF _Toc473703670 \h </w:instrText>
            </w:r>
            <w:r w:rsidR="00FE3EB1" w:rsidRPr="00DD2ED6">
              <w:rPr>
                <w:rStyle w:val="Hyperlink"/>
                <w:noProof/>
                <w:webHidden/>
              </w:rPr>
            </w:r>
            <w:r w:rsidR="00FE3EB1" w:rsidRPr="00DD2ED6">
              <w:rPr>
                <w:rStyle w:val="Hyperlink"/>
                <w:noProof/>
                <w:webHidden/>
              </w:rPr>
              <w:fldChar w:fldCharType="separate"/>
            </w:r>
            <w:r w:rsidR="002A6D90" w:rsidRPr="00DD2ED6">
              <w:rPr>
                <w:rStyle w:val="Hyperlink"/>
                <w:noProof/>
                <w:webHidden/>
              </w:rPr>
              <w:t>5</w:t>
            </w:r>
            <w:r w:rsidR="00FE3EB1" w:rsidRPr="00DD2ED6">
              <w:rPr>
                <w:rStyle w:val="Hyperlink"/>
                <w:noProof/>
                <w:webHidden/>
              </w:rPr>
              <w:fldChar w:fldCharType="end"/>
            </w:r>
          </w:hyperlink>
        </w:p>
        <w:p w14:paraId="15646970" w14:textId="03414876" w:rsidR="00FE3EB1" w:rsidRPr="00DD2ED6" w:rsidRDefault="00222DDE" w:rsidP="001270B4">
          <w:pPr>
            <w:pStyle w:val="TOC1"/>
            <w:rPr>
              <w:rStyle w:val="Hyperlink"/>
            </w:rPr>
          </w:pPr>
          <w:hyperlink w:anchor="_Toc473703671" w:history="1">
            <w:r w:rsidR="00FE3EB1" w:rsidRPr="00DD2ED6">
              <w:rPr>
                <w:rStyle w:val="Hyperlink"/>
                <w:noProof/>
              </w:rPr>
              <w:t>6.</w:t>
            </w:r>
            <w:r w:rsidR="00D61011" w:rsidRPr="00DD2ED6">
              <w:rPr>
                <w:rStyle w:val="Hyperlink"/>
                <w:noProof/>
              </w:rPr>
              <w:t xml:space="preserve"> </w:t>
            </w:r>
            <w:r w:rsidR="00FE3EB1" w:rsidRPr="00DD2ED6">
              <w:rPr>
                <w:rStyle w:val="Hyperlink"/>
                <w:noProof/>
              </w:rPr>
              <w:t>Third Party Rights</w:t>
            </w:r>
            <w:r w:rsidR="00FE3EB1" w:rsidRPr="00DD2ED6">
              <w:rPr>
                <w:rStyle w:val="Hyperlink"/>
                <w:webHidden/>
              </w:rPr>
              <w:tab/>
            </w:r>
            <w:r w:rsidR="00FE3EB1" w:rsidRPr="00DD2ED6">
              <w:rPr>
                <w:rStyle w:val="Hyperlink"/>
                <w:noProof/>
                <w:webHidden/>
              </w:rPr>
              <w:fldChar w:fldCharType="begin"/>
            </w:r>
            <w:r w:rsidR="00FE3EB1" w:rsidRPr="00DD2ED6">
              <w:rPr>
                <w:rStyle w:val="Hyperlink"/>
                <w:noProof/>
                <w:webHidden/>
              </w:rPr>
              <w:instrText xml:space="preserve"> PAGEREF _Toc473703671 \h </w:instrText>
            </w:r>
            <w:r w:rsidR="00FE3EB1" w:rsidRPr="00DD2ED6">
              <w:rPr>
                <w:rStyle w:val="Hyperlink"/>
                <w:noProof/>
                <w:webHidden/>
              </w:rPr>
            </w:r>
            <w:r w:rsidR="00FE3EB1" w:rsidRPr="00DD2ED6">
              <w:rPr>
                <w:rStyle w:val="Hyperlink"/>
                <w:noProof/>
                <w:webHidden/>
              </w:rPr>
              <w:fldChar w:fldCharType="separate"/>
            </w:r>
            <w:r w:rsidR="002A6D90" w:rsidRPr="00DD2ED6">
              <w:rPr>
                <w:rStyle w:val="Hyperlink"/>
                <w:noProof/>
                <w:webHidden/>
              </w:rPr>
              <w:t>5</w:t>
            </w:r>
            <w:r w:rsidR="00FE3EB1" w:rsidRPr="00DD2ED6">
              <w:rPr>
                <w:rStyle w:val="Hyperlink"/>
                <w:noProof/>
                <w:webHidden/>
              </w:rPr>
              <w:fldChar w:fldCharType="end"/>
            </w:r>
          </w:hyperlink>
        </w:p>
        <w:p w14:paraId="482DA0B7" w14:textId="71AE7168" w:rsidR="00FE3EB1" w:rsidRPr="00DD2ED6" w:rsidRDefault="00222DDE" w:rsidP="001270B4">
          <w:pPr>
            <w:pStyle w:val="TOC1"/>
            <w:rPr>
              <w:rStyle w:val="Hyperlink"/>
            </w:rPr>
          </w:pPr>
          <w:hyperlink w:anchor="_Toc473703672" w:history="1">
            <w:r w:rsidR="00FE3EB1" w:rsidRPr="00DD2ED6">
              <w:rPr>
                <w:rStyle w:val="Hyperlink"/>
                <w:noProof/>
              </w:rPr>
              <w:t>7.</w:t>
            </w:r>
            <w:r w:rsidR="00D61011" w:rsidRPr="00DD2ED6">
              <w:rPr>
                <w:rStyle w:val="Hyperlink"/>
                <w:noProof/>
              </w:rPr>
              <w:t xml:space="preserve"> </w:t>
            </w:r>
            <w:r w:rsidR="00FE3EB1" w:rsidRPr="00DD2ED6">
              <w:rPr>
                <w:rStyle w:val="Hyperlink"/>
                <w:noProof/>
              </w:rPr>
              <w:t>Term; Termination</w:t>
            </w:r>
            <w:r w:rsidR="00FE3EB1" w:rsidRPr="00DD2ED6">
              <w:rPr>
                <w:rStyle w:val="Hyperlink"/>
                <w:webHidden/>
              </w:rPr>
              <w:tab/>
            </w:r>
            <w:r w:rsidR="00FE3EB1" w:rsidRPr="00DD2ED6">
              <w:rPr>
                <w:rStyle w:val="Hyperlink"/>
                <w:noProof/>
                <w:webHidden/>
              </w:rPr>
              <w:fldChar w:fldCharType="begin"/>
            </w:r>
            <w:r w:rsidR="00FE3EB1" w:rsidRPr="00DD2ED6">
              <w:rPr>
                <w:rStyle w:val="Hyperlink"/>
                <w:noProof/>
                <w:webHidden/>
              </w:rPr>
              <w:instrText xml:space="preserve"> PAGEREF _Toc473703672 \h </w:instrText>
            </w:r>
            <w:r w:rsidR="00FE3EB1" w:rsidRPr="00DD2ED6">
              <w:rPr>
                <w:rStyle w:val="Hyperlink"/>
                <w:noProof/>
                <w:webHidden/>
              </w:rPr>
            </w:r>
            <w:r w:rsidR="00FE3EB1" w:rsidRPr="00DD2ED6">
              <w:rPr>
                <w:rStyle w:val="Hyperlink"/>
                <w:noProof/>
                <w:webHidden/>
              </w:rPr>
              <w:fldChar w:fldCharType="separate"/>
            </w:r>
            <w:r w:rsidR="002A6D90" w:rsidRPr="00DD2ED6">
              <w:rPr>
                <w:rStyle w:val="Hyperlink"/>
                <w:noProof/>
                <w:webHidden/>
              </w:rPr>
              <w:t>5</w:t>
            </w:r>
            <w:r w:rsidR="00FE3EB1" w:rsidRPr="00DD2ED6">
              <w:rPr>
                <w:rStyle w:val="Hyperlink"/>
                <w:noProof/>
                <w:webHidden/>
              </w:rPr>
              <w:fldChar w:fldCharType="end"/>
            </w:r>
          </w:hyperlink>
        </w:p>
        <w:p w14:paraId="197B5AB5" w14:textId="09E05449" w:rsidR="00FE3EB1" w:rsidRPr="00DD2ED6" w:rsidRDefault="00222DDE" w:rsidP="001270B4">
          <w:pPr>
            <w:pStyle w:val="TOC1"/>
            <w:rPr>
              <w:rStyle w:val="Hyperlink"/>
            </w:rPr>
          </w:pPr>
          <w:hyperlink w:anchor="_Toc473703673" w:history="1">
            <w:r w:rsidR="00FE3EB1" w:rsidRPr="00DD2ED6">
              <w:rPr>
                <w:rStyle w:val="Hyperlink"/>
                <w:noProof/>
              </w:rPr>
              <w:t>8.</w:t>
            </w:r>
            <w:r w:rsidR="00D61011" w:rsidRPr="00DD2ED6">
              <w:rPr>
                <w:rStyle w:val="Hyperlink"/>
                <w:noProof/>
              </w:rPr>
              <w:t xml:space="preserve"> </w:t>
            </w:r>
            <w:r w:rsidR="00FE3EB1" w:rsidRPr="00DD2ED6">
              <w:rPr>
                <w:rStyle w:val="Hyperlink"/>
                <w:noProof/>
              </w:rPr>
              <w:t>Miscellaneous</w:t>
            </w:r>
            <w:r w:rsidR="00FE3EB1" w:rsidRPr="00DD2ED6">
              <w:rPr>
                <w:rStyle w:val="Hyperlink"/>
                <w:webHidden/>
              </w:rPr>
              <w:tab/>
            </w:r>
            <w:r w:rsidR="00FE3EB1" w:rsidRPr="00DD2ED6">
              <w:rPr>
                <w:rStyle w:val="Hyperlink"/>
                <w:webHidden/>
              </w:rPr>
              <w:fldChar w:fldCharType="begin"/>
            </w:r>
            <w:r w:rsidR="00FE3EB1" w:rsidRPr="00DD2ED6">
              <w:rPr>
                <w:rStyle w:val="Hyperlink"/>
                <w:webHidden/>
              </w:rPr>
              <w:instrText xml:space="preserve"> PAGEREF _Toc473703673 \h </w:instrText>
            </w:r>
            <w:r w:rsidR="00FE3EB1" w:rsidRPr="00DD2ED6">
              <w:rPr>
                <w:rStyle w:val="Hyperlink"/>
                <w:webHidden/>
              </w:rPr>
            </w:r>
            <w:r w:rsidR="00FE3EB1" w:rsidRPr="00DD2ED6">
              <w:rPr>
                <w:rStyle w:val="Hyperlink"/>
                <w:webHidden/>
              </w:rPr>
              <w:fldChar w:fldCharType="separate"/>
            </w:r>
            <w:r w:rsidR="002A6D90" w:rsidRPr="00DD2ED6">
              <w:rPr>
                <w:rStyle w:val="Hyperlink"/>
                <w:noProof/>
                <w:webHidden/>
              </w:rPr>
              <w:t>5</w:t>
            </w:r>
            <w:r w:rsidR="00FE3EB1" w:rsidRPr="00DD2ED6">
              <w:rPr>
                <w:rStyle w:val="Hyperlink"/>
                <w:webHidden/>
              </w:rPr>
              <w:fldChar w:fldCharType="end"/>
            </w:r>
          </w:hyperlink>
        </w:p>
        <w:p w14:paraId="2C539D82" w14:textId="77777777" w:rsidR="00FE3EB1" w:rsidRPr="00DD2ED6" w:rsidRDefault="00FE3EB1">
          <w:r w:rsidRPr="00DD2ED6">
            <w:rPr>
              <w:rStyle w:val="Hyperlink"/>
            </w:rPr>
            <w:fldChar w:fldCharType="end"/>
          </w:r>
        </w:p>
      </w:sdtContent>
    </w:sdt>
    <w:p w14:paraId="1ECE5035" w14:textId="77777777" w:rsidR="00FE3EB1" w:rsidRPr="00DD2ED6" w:rsidRDefault="00FE3EB1">
      <w:pPr>
        <w:rPr>
          <w:rFonts w:eastAsiaTheme="majorEastAsia" w:cstheme="majorBidi"/>
          <w:b/>
          <w:bCs/>
          <w:color w:val="4F81BD" w:themeColor="accent1"/>
          <w:sz w:val="26"/>
          <w:szCs w:val="26"/>
        </w:rPr>
      </w:pPr>
    </w:p>
    <w:p w14:paraId="6BE7BBC5" w14:textId="77777777" w:rsidR="00FE3EB1" w:rsidRPr="00DD2ED6" w:rsidRDefault="00FE3EB1">
      <w:pPr>
        <w:rPr>
          <w:rFonts w:eastAsiaTheme="majorEastAsia" w:cstheme="majorBidi"/>
          <w:b/>
          <w:bCs/>
          <w:color w:val="4F81BD" w:themeColor="accent1"/>
          <w:sz w:val="26"/>
          <w:szCs w:val="26"/>
        </w:rPr>
      </w:pPr>
    </w:p>
    <w:p w14:paraId="341B6F73" w14:textId="77777777" w:rsidR="00FE3EB1" w:rsidRPr="00DD2ED6" w:rsidRDefault="00FE3EB1">
      <w:pPr>
        <w:rPr>
          <w:rFonts w:eastAsiaTheme="majorEastAsia" w:cstheme="majorBidi"/>
          <w:b/>
          <w:bCs/>
          <w:color w:val="4F81BD" w:themeColor="accent1"/>
          <w:sz w:val="26"/>
          <w:szCs w:val="26"/>
        </w:rPr>
      </w:pPr>
    </w:p>
    <w:p w14:paraId="1B8F646C" w14:textId="77777777" w:rsidR="00FE3EB1" w:rsidRPr="00DD2ED6" w:rsidRDefault="00FE3EB1">
      <w:pPr>
        <w:rPr>
          <w:rFonts w:eastAsiaTheme="majorEastAsia" w:cstheme="majorBidi"/>
          <w:b/>
          <w:bCs/>
          <w:color w:val="4F81BD" w:themeColor="accent1"/>
          <w:sz w:val="26"/>
          <w:szCs w:val="26"/>
        </w:rPr>
      </w:pPr>
    </w:p>
    <w:p w14:paraId="670C4E4F" w14:textId="77777777" w:rsidR="00FE3EB1" w:rsidRPr="00DD2ED6" w:rsidRDefault="00FE3EB1">
      <w:pPr>
        <w:rPr>
          <w:rFonts w:eastAsiaTheme="majorEastAsia" w:cstheme="majorBidi"/>
          <w:b/>
          <w:bCs/>
          <w:color w:val="4F81BD" w:themeColor="accent1"/>
          <w:sz w:val="26"/>
          <w:szCs w:val="26"/>
        </w:rPr>
      </w:pPr>
    </w:p>
    <w:p w14:paraId="5E252D0D" w14:textId="77777777" w:rsidR="00FE3EB1" w:rsidRPr="00DD2ED6" w:rsidRDefault="00FE3EB1">
      <w:pPr>
        <w:rPr>
          <w:rFonts w:eastAsiaTheme="majorEastAsia" w:cstheme="majorBidi"/>
          <w:b/>
          <w:bCs/>
          <w:color w:val="4F81BD" w:themeColor="accent1"/>
          <w:sz w:val="26"/>
          <w:szCs w:val="26"/>
        </w:rPr>
      </w:pPr>
    </w:p>
    <w:p w14:paraId="533E2B55" w14:textId="77777777" w:rsidR="00FE3EB1" w:rsidRPr="00DD2ED6" w:rsidRDefault="00FE3EB1">
      <w:pPr>
        <w:rPr>
          <w:rFonts w:eastAsiaTheme="majorEastAsia" w:cstheme="majorBidi"/>
          <w:b/>
          <w:bCs/>
          <w:color w:val="4F81BD" w:themeColor="accent1"/>
          <w:sz w:val="26"/>
          <w:szCs w:val="26"/>
        </w:rPr>
      </w:pPr>
    </w:p>
    <w:p w14:paraId="701C9B1C" w14:textId="77777777" w:rsidR="00FE3EB1" w:rsidRPr="00DD2ED6" w:rsidRDefault="00FE3EB1">
      <w:pPr>
        <w:rPr>
          <w:rFonts w:eastAsiaTheme="majorEastAsia" w:cstheme="majorBidi"/>
          <w:b/>
          <w:bCs/>
          <w:color w:val="4F81BD" w:themeColor="accent1"/>
          <w:sz w:val="26"/>
          <w:szCs w:val="26"/>
        </w:rPr>
      </w:pPr>
    </w:p>
    <w:p w14:paraId="0AD8C22A" w14:textId="77777777" w:rsidR="00FE3EB1" w:rsidRPr="00DD2ED6" w:rsidRDefault="00FE3EB1">
      <w:pPr>
        <w:rPr>
          <w:rFonts w:eastAsiaTheme="majorEastAsia" w:cstheme="majorBidi"/>
          <w:b/>
          <w:bCs/>
          <w:color w:val="4F81BD" w:themeColor="accent1"/>
          <w:sz w:val="26"/>
          <w:szCs w:val="26"/>
        </w:rPr>
      </w:pPr>
    </w:p>
    <w:p w14:paraId="389D8061" w14:textId="67F87414" w:rsidR="00A85022" w:rsidRPr="00DD2ED6" w:rsidRDefault="00A85022" w:rsidP="000B4545">
      <w:pPr>
        <w:spacing w:line="360" w:lineRule="auto"/>
        <w:jc w:val="both"/>
        <w:outlineLvl w:val="0"/>
        <w:rPr>
          <w:rFonts w:eastAsiaTheme="majorEastAsia" w:cstheme="majorBidi"/>
          <w:b/>
          <w:color w:val="000000" w:themeColor="text1"/>
          <w:sz w:val="28"/>
          <w:szCs w:val="28"/>
        </w:rPr>
      </w:pPr>
      <w:bookmarkStart w:id="4" w:name="_Toc473703665"/>
      <w:r w:rsidRPr="00DD2ED6">
        <w:rPr>
          <w:rFonts w:eastAsiaTheme="majorEastAsia" w:cstheme="majorBidi"/>
          <w:b/>
          <w:color w:val="000000" w:themeColor="text1"/>
          <w:sz w:val="28"/>
          <w:szCs w:val="28"/>
        </w:rPr>
        <w:lastRenderedPageBreak/>
        <w:t xml:space="preserve">Lykke </w:t>
      </w:r>
      <w:del w:id="5" w:author="Belkin Anton" w:date="2018-02-28T18:20:00Z">
        <w:r w:rsidRPr="00DD2ED6" w:rsidDel="000B4545">
          <w:rPr>
            <w:rFonts w:eastAsiaTheme="majorEastAsia" w:cstheme="majorBidi"/>
            <w:b/>
            <w:color w:val="000000" w:themeColor="text1"/>
            <w:sz w:val="28"/>
            <w:szCs w:val="28"/>
          </w:rPr>
          <w:delText>Vanuatu Limited</w:delText>
        </w:r>
      </w:del>
      <w:ins w:id="6" w:author="Belkin Anton" w:date="2018-02-28T18:20:00Z">
        <w:r w:rsidR="000B4545">
          <w:rPr>
            <w:rFonts w:eastAsiaTheme="majorEastAsia" w:cstheme="majorBidi"/>
            <w:b/>
            <w:color w:val="000000" w:themeColor="text1"/>
            <w:sz w:val="28"/>
            <w:szCs w:val="28"/>
          </w:rPr>
          <w:t>Cyprus Ltd</w:t>
        </w:r>
      </w:ins>
      <w:r w:rsidRPr="00DD2ED6">
        <w:rPr>
          <w:rFonts w:eastAsiaTheme="majorEastAsia" w:cstheme="majorBidi"/>
          <w:b/>
          <w:color w:val="000000" w:themeColor="text1"/>
          <w:sz w:val="28"/>
          <w:szCs w:val="28"/>
        </w:rPr>
        <w:t xml:space="preserve"> Web Site Agreement</w:t>
      </w:r>
      <w:bookmarkEnd w:id="4"/>
    </w:p>
    <w:p w14:paraId="0D52C8C8" w14:textId="741C5AEB" w:rsidR="00A85022" w:rsidRPr="00DD2ED6" w:rsidRDefault="00341017" w:rsidP="00CE589F">
      <w:pPr>
        <w:spacing w:after="120" w:line="360" w:lineRule="auto"/>
      </w:pPr>
      <w:r w:rsidRPr="00DD2ED6">
        <w:t>The www.lykke</w:t>
      </w:r>
      <w:del w:id="7" w:author="Belkin Anton" w:date="2018-02-28T18:20:00Z">
        <w:r w:rsidRPr="00DD2ED6" w:rsidDel="000B4545">
          <w:delText>.vu</w:delText>
        </w:r>
      </w:del>
      <w:ins w:id="8" w:author="Belkin Anton" w:date="2018-02-28T18:20:00Z">
        <w:r w:rsidR="000B4545">
          <w:t>.com.cy</w:t>
        </w:r>
      </w:ins>
      <w:r w:rsidRPr="00DD2ED6">
        <w:t xml:space="preserve"> web site (the "site") is an online information service provided by Lykke </w:t>
      </w:r>
      <w:del w:id="9" w:author="Belkin Anton" w:date="2018-02-28T18:20:00Z">
        <w:r w:rsidRPr="00DD2ED6" w:rsidDel="000B4545">
          <w:delText>Vanuatu Limited</w:delText>
        </w:r>
      </w:del>
      <w:ins w:id="10" w:author="Belkin Anton" w:date="2018-02-28T18:20:00Z">
        <w:r w:rsidR="000B4545">
          <w:t>Cyprus Ltd</w:t>
        </w:r>
      </w:ins>
      <w:r w:rsidRPr="00DD2ED6">
        <w:t xml:space="preserve"> ("www.lykke</w:t>
      </w:r>
      <w:del w:id="11" w:author="Belkin Anton" w:date="2018-02-28T18:20:00Z">
        <w:r w:rsidRPr="00DD2ED6" w:rsidDel="000B4545">
          <w:delText>.vu</w:delText>
        </w:r>
      </w:del>
      <w:ins w:id="12" w:author="Belkin Anton" w:date="2018-02-28T18:20:00Z">
        <w:r w:rsidR="000B4545">
          <w:t>.com.cy</w:t>
        </w:r>
      </w:ins>
      <w:r w:rsidRPr="00DD2ED6">
        <w:t>"), subject to your compliance with the terms and conditions set forth below. Please read this document carefully before accessing or using the site. By accessing or using the site, you agree to be bound by the terms and conditions set forth below. If you do not wish to be bound by these terms and conditions, you may not access or use the site. www.lykke</w:t>
      </w:r>
      <w:del w:id="13" w:author="Belkin Anton" w:date="2018-02-28T18:20:00Z">
        <w:r w:rsidRPr="00DD2ED6" w:rsidDel="000B4545">
          <w:delText>.vu</w:delText>
        </w:r>
      </w:del>
      <w:ins w:id="14" w:author="Belkin Anton" w:date="2018-02-28T18:20:00Z">
        <w:r w:rsidR="000B4545">
          <w:t>.com.cy</w:t>
        </w:r>
      </w:ins>
      <w:r w:rsidRPr="00DD2ED6">
        <w:t xml:space="preserve"> may modify this agreement at any time, and such modifications shall be effective immediately upon posting of the modified agreement on the site. You agree to review the agreement periodically to be aware of such modifications and your continued access or use of the site shall be deemed your conclusive acceptance of the modified agreement.</w:t>
      </w:r>
    </w:p>
    <w:p w14:paraId="3BED5555" w14:textId="574AF03B" w:rsidR="00A85022" w:rsidRPr="00DD2ED6" w:rsidRDefault="00027C43" w:rsidP="000B4545">
      <w:pPr>
        <w:snapToGrid w:val="0"/>
        <w:spacing w:before="300" w:line="360" w:lineRule="auto"/>
        <w:outlineLvl w:val="0"/>
        <w:rPr>
          <w:b/>
          <w:sz w:val="28"/>
          <w:szCs w:val="28"/>
        </w:rPr>
      </w:pPr>
      <w:bookmarkStart w:id="15" w:name="_Toc473703666"/>
      <w:r w:rsidRPr="00DD2ED6">
        <w:rPr>
          <w:b/>
          <w:sz w:val="28"/>
          <w:szCs w:val="28"/>
        </w:rPr>
        <w:t xml:space="preserve">1. </w:t>
      </w:r>
      <w:r w:rsidR="00A85022" w:rsidRPr="00DD2ED6">
        <w:rPr>
          <w:b/>
          <w:sz w:val="28"/>
          <w:szCs w:val="28"/>
        </w:rPr>
        <w:t>Copyright, Licenses and Idea Submissions</w:t>
      </w:r>
      <w:bookmarkEnd w:id="15"/>
    </w:p>
    <w:p w14:paraId="1AEF6BF5" w14:textId="3ECB16AD" w:rsidR="00A85022" w:rsidRPr="00DD2ED6" w:rsidRDefault="00A85022" w:rsidP="003F4DC6">
      <w:pPr>
        <w:spacing w:after="120" w:line="360" w:lineRule="auto"/>
        <w:jc w:val="both"/>
      </w:pPr>
      <w:r w:rsidRPr="00DD2ED6">
        <w:t xml:space="preserve">The entire contents of the Site are protected by international copyright and trademark laws. The owner of the copyrights and trademarks are </w:t>
      </w:r>
      <w:r w:rsidR="00703DE5" w:rsidRPr="00DD2ED6">
        <w:t>www.lykke</w:t>
      </w:r>
      <w:del w:id="16" w:author="Belkin Anton" w:date="2018-02-28T18:20:00Z">
        <w:r w:rsidR="00703DE5" w:rsidRPr="00DD2ED6" w:rsidDel="000B4545">
          <w:delText>.vu</w:delText>
        </w:r>
      </w:del>
      <w:ins w:id="17" w:author="Belkin Anton" w:date="2018-02-28T18:20:00Z">
        <w:r w:rsidR="000B4545">
          <w:t>.com.cy</w:t>
        </w:r>
      </w:ins>
      <w:r w:rsidRPr="00DD2ED6">
        <w:t xml:space="preserve">, its affiliates or other third party licensors. </w:t>
      </w:r>
      <w:r w:rsidR="006B3EE6" w:rsidRPr="00DD2ED6">
        <w:t>You may not modify, copy, reproduce, republish, upload, post, transmit, or distribute, in any manner, the material on the site, including text, graphics, code and/or software.</w:t>
      </w:r>
      <w:r w:rsidRPr="00DD2ED6">
        <w:t xml:space="preserve"> You may print and download portions of material from the different areas of the Site solely for your own non-commercial use provided that you agree not to change or delete any copyright or proprietary notices from the materials. You agree to grant to </w:t>
      </w:r>
      <w:r w:rsidR="00703DE5" w:rsidRPr="00DD2ED6">
        <w:t>www.lykke</w:t>
      </w:r>
      <w:del w:id="18" w:author="Belkin Anton" w:date="2018-02-28T18:20:00Z">
        <w:r w:rsidR="00703DE5" w:rsidRPr="00DD2ED6" w:rsidDel="000B4545">
          <w:delText>.vu</w:delText>
        </w:r>
      </w:del>
      <w:ins w:id="19" w:author="Belkin Anton" w:date="2018-02-28T18:20:00Z">
        <w:r w:rsidR="000B4545">
          <w:t>.com.cy</w:t>
        </w:r>
      </w:ins>
      <w:r w:rsidRPr="00DD2ED6">
        <w:t xml:space="preserve"> a non-exclusive, royalty-free, worldwide, perpetual license, with the right to sub-license, to reproduce, distribute, transmit, create derivative works of, publicly display and publicly perform any materials and other information (including, without limitation, ideas contained therein for new or improved products and services) you submit to any public areas of the Site (such as bulletin boards, forums and newsgroups) or by e-mail to </w:t>
      </w:r>
      <w:r w:rsidR="00703DE5" w:rsidRPr="00DD2ED6">
        <w:t>www.lykke</w:t>
      </w:r>
      <w:del w:id="20" w:author="Belkin Anton" w:date="2018-02-28T18:20:00Z">
        <w:r w:rsidR="00703DE5" w:rsidRPr="00DD2ED6" w:rsidDel="000B4545">
          <w:delText>.vu</w:delText>
        </w:r>
      </w:del>
      <w:ins w:id="21" w:author="Belkin Anton" w:date="2018-02-28T18:20:00Z">
        <w:r w:rsidR="000B4545">
          <w:t>.com.cy</w:t>
        </w:r>
      </w:ins>
      <w:r w:rsidRPr="00DD2ED6">
        <w:t xml:space="preserve"> by all means and in any media now known or hereafter developed. You also grant to </w:t>
      </w:r>
      <w:r w:rsidR="00703DE5" w:rsidRPr="00DD2ED6">
        <w:t>www.lykke</w:t>
      </w:r>
      <w:del w:id="22" w:author="Belkin Anton" w:date="2018-02-28T18:20:00Z">
        <w:r w:rsidR="00703DE5" w:rsidRPr="00DD2ED6" w:rsidDel="000B4545">
          <w:delText>.vu</w:delText>
        </w:r>
      </w:del>
      <w:ins w:id="23" w:author="Belkin Anton" w:date="2018-02-28T18:20:00Z">
        <w:r w:rsidR="000B4545">
          <w:t>.com.cy</w:t>
        </w:r>
      </w:ins>
      <w:r w:rsidRPr="00DD2ED6">
        <w:t xml:space="preserve"> the right to use your name in connection with the submitted materials and other information as well as in connection with all advertising, marketing and promotional material related thereto. You agree that you shall have no recourse against </w:t>
      </w:r>
      <w:r w:rsidR="00703DE5" w:rsidRPr="00DD2ED6">
        <w:t>www.lykke</w:t>
      </w:r>
      <w:del w:id="24" w:author="Belkin Anton" w:date="2018-02-28T18:20:00Z">
        <w:r w:rsidR="00703DE5" w:rsidRPr="00DD2ED6" w:rsidDel="000B4545">
          <w:delText>.vu</w:delText>
        </w:r>
      </w:del>
      <w:ins w:id="25" w:author="Belkin Anton" w:date="2018-02-28T18:20:00Z">
        <w:r w:rsidR="000B4545">
          <w:t>.com.cy</w:t>
        </w:r>
      </w:ins>
      <w:r w:rsidRPr="00DD2ED6">
        <w:t xml:space="preserve"> for any alleged or actual infringement or misappropriation of any proprietary right in your communications to </w:t>
      </w:r>
      <w:r w:rsidR="00703DE5" w:rsidRPr="00DD2ED6">
        <w:t>www.lykke</w:t>
      </w:r>
      <w:del w:id="26" w:author="Belkin Anton" w:date="2018-02-28T18:20:00Z">
        <w:r w:rsidR="00703DE5" w:rsidRPr="00DD2ED6" w:rsidDel="000B4545">
          <w:delText>.vu</w:delText>
        </w:r>
      </w:del>
      <w:ins w:id="27" w:author="Belkin Anton" w:date="2018-02-28T18:20:00Z">
        <w:r w:rsidR="000B4545">
          <w:t>.com.cy</w:t>
        </w:r>
      </w:ins>
      <w:r w:rsidRPr="00DD2ED6">
        <w:t>.</w:t>
      </w:r>
    </w:p>
    <w:p w14:paraId="6E0D53D1" w14:textId="70EEE311" w:rsidR="00A85022" w:rsidRPr="00DD2ED6" w:rsidRDefault="00027C43" w:rsidP="000B4545">
      <w:pPr>
        <w:snapToGrid w:val="0"/>
        <w:spacing w:before="300" w:line="360" w:lineRule="auto"/>
        <w:outlineLvl w:val="0"/>
      </w:pPr>
      <w:bookmarkStart w:id="28" w:name="_Toc473703667"/>
      <w:r w:rsidRPr="00DD2ED6">
        <w:rPr>
          <w:b/>
          <w:sz w:val="28"/>
          <w:szCs w:val="28"/>
        </w:rPr>
        <w:t xml:space="preserve">2. </w:t>
      </w:r>
      <w:r w:rsidR="00A85022" w:rsidRPr="00DD2ED6">
        <w:rPr>
          <w:b/>
          <w:sz w:val="28"/>
          <w:szCs w:val="28"/>
        </w:rPr>
        <w:t>Trademarks</w:t>
      </w:r>
      <w:bookmarkEnd w:id="28"/>
    </w:p>
    <w:p w14:paraId="10557383" w14:textId="1031C8E3" w:rsidR="00A85022" w:rsidRPr="00DD2ED6" w:rsidRDefault="00A85022" w:rsidP="003F4DC6">
      <w:pPr>
        <w:spacing w:after="120" w:line="360" w:lineRule="auto"/>
        <w:jc w:val="both"/>
      </w:pPr>
      <w:r w:rsidRPr="00DD2ED6">
        <w:lastRenderedPageBreak/>
        <w:t xml:space="preserve">Publications, products, content or services referenced herein or on the Site are the exclusive trademarks or servicemarks of </w:t>
      </w:r>
      <w:r w:rsidR="00703DE5" w:rsidRPr="00DD2ED6">
        <w:t>www.lykke</w:t>
      </w:r>
      <w:del w:id="29" w:author="Belkin Anton" w:date="2018-02-28T18:20:00Z">
        <w:r w:rsidR="00703DE5" w:rsidRPr="00DD2ED6" w:rsidDel="000B4545">
          <w:delText>.vu</w:delText>
        </w:r>
      </w:del>
      <w:ins w:id="30" w:author="Belkin Anton" w:date="2018-02-28T18:20:00Z">
        <w:r w:rsidR="000B4545">
          <w:t>.com.cy</w:t>
        </w:r>
      </w:ins>
      <w:r w:rsidRPr="00DD2ED6">
        <w:t>. Other product and company names mentioned in the Site may be the trademarks of their respective owners.</w:t>
      </w:r>
    </w:p>
    <w:p w14:paraId="393D225C" w14:textId="178A0900" w:rsidR="00A85022" w:rsidRPr="00DD2ED6" w:rsidRDefault="00027C43" w:rsidP="000B4545">
      <w:pPr>
        <w:snapToGrid w:val="0"/>
        <w:spacing w:before="300" w:line="360" w:lineRule="auto"/>
        <w:outlineLvl w:val="0"/>
        <w:rPr>
          <w:b/>
          <w:sz w:val="28"/>
          <w:szCs w:val="28"/>
        </w:rPr>
      </w:pPr>
      <w:bookmarkStart w:id="31" w:name="_Toc473703668"/>
      <w:r w:rsidRPr="00DD2ED6">
        <w:rPr>
          <w:b/>
          <w:sz w:val="28"/>
          <w:szCs w:val="28"/>
        </w:rPr>
        <w:t xml:space="preserve">3. </w:t>
      </w:r>
      <w:r w:rsidR="00A85022" w:rsidRPr="00DD2ED6">
        <w:rPr>
          <w:b/>
          <w:sz w:val="28"/>
          <w:szCs w:val="28"/>
        </w:rPr>
        <w:t>Use of the Site</w:t>
      </w:r>
      <w:bookmarkEnd w:id="31"/>
    </w:p>
    <w:p w14:paraId="795BFEFB" w14:textId="1E911E65" w:rsidR="00A85022" w:rsidRPr="00DD2ED6" w:rsidRDefault="006B3EE6" w:rsidP="003F4DC6">
      <w:pPr>
        <w:spacing w:after="120" w:line="360" w:lineRule="auto"/>
        <w:jc w:val="both"/>
      </w:pPr>
      <w:r w:rsidRPr="00DD2ED6">
        <w:t>You assume total responsibility and risk for your use of the site and the internet. Www.lykke</w:t>
      </w:r>
      <w:del w:id="32" w:author="Belkin Anton" w:date="2018-02-28T18:20:00Z">
        <w:r w:rsidRPr="00DD2ED6" w:rsidDel="000B4545">
          <w:delText>.vu</w:delText>
        </w:r>
      </w:del>
      <w:ins w:id="33" w:author="Belkin Anton" w:date="2018-02-28T18:20:00Z">
        <w:r w:rsidR="000B4545">
          <w:t>.com.cy</w:t>
        </w:r>
      </w:ins>
      <w:r w:rsidRPr="00DD2ED6">
        <w:t xml:space="preserve"> provides the site and related information "as is" and does not make any express or implied warranties, representations or endorsements whatsoever (including without limitation warranties of title or noninfringement, or the implied warranties of merchantability or fitness for a particular purpose) with regard to the service, any merchandise information or service provided through the service or on the internet generally, and </w:t>
      </w:r>
      <w:r w:rsidR="00703DE5" w:rsidRPr="00DD2ED6">
        <w:t>www.lykke</w:t>
      </w:r>
      <w:del w:id="34" w:author="Belkin Anton" w:date="2018-02-28T18:20:00Z">
        <w:r w:rsidR="00703DE5" w:rsidRPr="00DD2ED6" w:rsidDel="000B4545">
          <w:delText>.vu</w:delText>
        </w:r>
      </w:del>
      <w:ins w:id="35" w:author="Belkin Anton" w:date="2018-02-28T18:20:00Z">
        <w:r w:rsidR="000B4545">
          <w:t>.com.cy</w:t>
        </w:r>
      </w:ins>
      <w:r w:rsidRPr="00DD2ED6">
        <w:t xml:space="preserve"> shall not be liable for any cost or damage arising either directly or indirectly from any such transaction. It is solely your responsibility to evaluate the accuracy, completeness and usefulness of all opinions, advice, services, merchandise and other information provided through the service or on the internet generally. www</w:t>
      </w:r>
      <w:r w:rsidR="00703DE5" w:rsidRPr="00DD2ED6">
        <w:t>.lykke</w:t>
      </w:r>
      <w:del w:id="36" w:author="Belkin Anton" w:date="2018-02-28T18:20:00Z">
        <w:r w:rsidR="00703DE5" w:rsidRPr="00DD2ED6" w:rsidDel="000B4545">
          <w:delText>.vu</w:delText>
        </w:r>
      </w:del>
      <w:ins w:id="37" w:author="Belkin Anton" w:date="2018-02-28T18:20:00Z">
        <w:r w:rsidR="000B4545">
          <w:t>.com.cy</w:t>
        </w:r>
      </w:ins>
      <w:r w:rsidRPr="00DD2ED6">
        <w:t xml:space="preserve"> does not warrant that the service will be uninterrupted or error-free or that defects in the service will be corrected.</w:t>
      </w:r>
    </w:p>
    <w:p w14:paraId="5951E209" w14:textId="2588085D" w:rsidR="00A85022" w:rsidRPr="00DD2ED6" w:rsidRDefault="00027C43" w:rsidP="000B4545">
      <w:pPr>
        <w:snapToGrid w:val="0"/>
        <w:spacing w:before="300" w:line="360" w:lineRule="auto"/>
        <w:outlineLvl w:val="0"/>
        <w:rPr>
          <w:b/>
          <w:sz w:val="28"/>
          <w:szCs w:val="28"/>
        </w:rPr>
      </w:pPr>
      <w:bookmarkStart w:id="38" w:name="_Toc473703669"/>
      <w:r w:rsidRPr="00DD2ED6">
        <w:rPr>
          <w:b/>
          <w:sz w:val="28"/>
          <w:szCs w:val="28"/>
        </w:rPr>
        <w:t xml:space="preserve">4. </w:t>
      </w:r>
      <w:r w:rsidR="00A85022" w:rsidRPr="00DD2ED6">
        <w:rPr>
          <w:b/>
          <w:sz w:val="28"/>
          <w:szCs w:val="28"/>
        </w:rPr>
        <w:t>Limitation of Liability</w:t>
      </w:r>
      <w:bookmarkEnd w:id="38"/>
    </w:p>
    <w:p w14:paraId="3559610A" w14:textId="0C784616" w:rsidR="00A85022" w:rsidRPr="00DD2ED6" w:rsidRDefault="006B3EE6" w:rsidP="003F4DC6">
      <w:pPr>
        <w:spacing w:after="120" w:line="360" w:lineRule="auto"/>
        <w:jc w:val="both"/>
      </w:pPr>
      <w:r w:rsidRPr="00DD2ED6">
        <w:t>In no event will www.lykke</w:t>
      </w:r>
      <w:del w:id="39" w:author="Belkin Anton" w:date="2018-02-28T18:20:00Z">
        <w:r w:rsidRPr="00DD2ED6" w:rsidDel="000B4545">
          <w:delText>.vu</w:delText>
        </w:r>
      </w:del>
      <w:ins w:id="40" w:author="Belkin Anton" w:date="2018-02-28T18:20:00Z">
        <w:r w:rsidR="000B4545">
          <w:t>.com.cy</w:t>
        </w:r>
      </w:ins>
      <w:r w:rsidRPr="00DD2ED6">
        <w:t xml:space="preserve"> be liable for (i) any incidental, consequential, or indirect damages (including, but not limited to, damages for loss of profits, business interruption, loss of programs or information, and the like) arising out of the use of or inability to use the service, or any information, or transactions provided on the service, or downloaded from the service, or any delay of such information or service. Even if www.lykke</w:t>
      </w:r>
      <w:del w:id="41" w:author="Belkin Anton" w:date="2018-02-28T18:20:00Z">
        <w:r w:rsidRPr="00DD2ED6" w:rsidDel="000B4545">
          <w:delText>.vu</w:delText>
        </w:r>
      </w:del>
      <w:ins w:id="42" w:author="Belkin Anton" w:date="2018-02-28T18:20:00Z">
        <w:r w:rsidR="000B4545">
          <w:t>.com.cy</w:t>
        </w:r>
      </w:ins>
      <w:r w:rsidRPr="00DD2ED6">
        <w:t xml:space="preserve"> or its authorized representatives have been advised of the possibility of such damages, or (ii) any claim attributable to errors, omissions, or other inaccuracies in the service and/or materials or information downloaded through the service. Because some states do not allow the exclusion or limitation of liability for consequential or incidental damages, the above limitation may not apply to you. In such states, www.lykke</w:t>
      </w:r>
      <w:del w:id="43" w:author="Belkin Anton" w:date="2018-02-28T18:20:00Z">
        <w:r w:rsidRPr="00DD2ED6" w:rsidDel="000B4545">
          <w:delText>.vu</w:delText>
        </w:r>
      </w:del>
      <w:ins w:id="44" w:author="Belkin Anton" w:date="2018-02-28T18:20:00Z">
        <w:r w:rsidR="000B4545">
          <w:t>.com.cy</w:t>
        </w:r>
      </w:ins>
      <w:r w:rsidRPr="00DD2ED6">
        <w:t xml:space="preserve"> liability is limited to the greatest extent permitted by law.</w:t>
      </w:r>
    </w:p>
    <w:p w14:paraId="40EC9A71" w14:textId="7D257389" w:rsidR="00A85022" w:rsidRPr="00DD2ED6" w:rsidRDefault="00703DE5" w:rsidP="003F4DC6">
      <w:pPr>
        <w:spacing w:after="120" w:line="360" w:lineRule="auto"/>
        <w:jc w:val="both"/>
      </w:pPr>
      <w:r w:rsidRPr="00DD2ED6">
        <w:t>www.lykke</w:t>
      </w:r>
      <w:del w:id="45" w:author="Belkin Anton" w:date="2018-02-28T18:20:00Z">
        <w:r w:rsidRPr="00DD2ED6" w:rsidDel="000B4545">
          <w:delText>.vu</w:delText>
        </w:r>
      </w:del>
      <w:ins w:id="46" w:author="Belkin Anton" w:date="2018-02-28T18:20:00Z">
        <w:r w:rsidR="000B4545">
          <w:t>.com.cy</w:t>
        </w:r>
      </w:ins>
      <w:r w:rsidR="00A85022" w:rsidRPr="00DD2ED6">
        <w:t xml:space="preserve"> makes no representations</w:t>
      </w:r>
      <w:r w:rsidR="006B3EE6" w:rsidRPr="00DD2ED6">
        <w:t xml:space="preserve"> whatsoever about any other web </w:t>
      </w:r>
      <w:r w:rsidR="00A85022" w:rsidRPr="00DD2ED6">
        <w:t xml:space="preserve">site which you may access through this one or which may link to this </w:t>
      </w:r>
      <w:r w:rsidR="006B3EE6" w:rsidRPr="00DD2ED6">
        <w:t>s</w:t>
      </w:r>
      <w:r w:rsidR="00A85022" w:rsidRPr="00DD2ED6">
        <w:t>ite.</w:t>
      </w:r>
    </w:p>
    <w:p w14:paraId="4FEDCAC6" w14:textId="6EB59693" w:rsidR="00A85022" w:rsidRPr="00DD2ED6" w:rsidRDefault="00027C43" w:rsidP="000B4545">
      <w:pPr>
        <w:snapToGrid w:val="0"/>
        <w:spacing w:before="300" w:line="360" w:lineRule="auto"/>
        <w:outlineLvl w:val="0"/>
        <w:rPr>
          <w:b/>
          <w:sz w:val="28"/>
          <w:szCs w:val="28"/>
        </w:rPr>
      </w:pPr>
      <w:bookmarkStart w:id="47" w:name="_Toc473703670"/>
      <w:r w:rsidRPr="00DD2ED6">
        <w:rPr>
          <w:b/>
          <w:sz w:val="28"/>
          <w:szCs w:val="28"/>
        </w:rPr>
        <w:t xml:space="preserve">5. </w:t>
      </w:r>
      <w:r w:rsidR="00A85022" w:rsidRPr="00DD2ED6">
        <w:rPr>
          <w:b/>
          <w:sz w:val="28"/>
          <w:szCs w:val="28"/>
        </w:rPr>
        <w:t>Indemnification</w:t>
      </w:r>
      <w:bookmarkEnd w:id="47"/>
    </w:p>
    <w:p w14:paraId="7088F315" w14:textId="20CE3BCB" w:rsidR="00A85022" w:rsidRPr="00DD2ED6" w:rsidRDefault="00A85022" w:rsidP="003F4DC6">
      <w:pPr>
        <w:spacing w:after="120" w:line="360" w:lineRule="auto"/>
        <w:jc w:val="both"/>
      </w:pPr>
      <w:r w:rsidRPr="00DD2ED6">
        <w:t xml:space="preserve">You agree to indemnify, defend and hold harmless </w:t>
      </w:r>
      <w:r w:rsidR="00703DE5" w:rsidRPr="00DD2ED6">
        <w:t>www.lykke</w:t>
      </w:r>
      <w:del w:id="48" w:author="Belkin Anton" w:date="2018-02-28T18:20:00Z">
        <w:r w:rsidR="00703DE5" w:rsidRPr="00DD2ED6" w:rsidDel="000B4545">
          <w:delText>.vu</w:delText>
        </w:r>
      </w:del>
      <w:ins w:id="49" w:author="Belkin Anton" w:date="2018-02-28T18:20:00Z">
        <w:r w:rsidR="000B4545">
          <w:t>.com.cy</w:t>
        </w:r>
      </w:ins>
      <w:r w:rsidRPr="00DD2ED6">
        <w:t xml:space="preserve">, its officers, directors, employees, agents, licensors, suppliers and any third party information providers to the Service from </w:t>
      </w:r>
      <w:r w:rsidRPr="00DD2ED6">
        <w:lastRenderedPageBreak/>
        <w:t>and against all losses, expenses, damages and costs, including reasonable attorneys' fees, resulting from any violation of this Agreement (including negligent or wrongful conduct) by you or any other person accessing the Service.</w:t>
      </w:r>
    </w:p>
    <w:p w14:paraId="50E24EB6" w14:textId="475E677C" w:rsidR="00A85022" w:rsidRPr="00DD2ED6" w:rsidRDefault="00027C43" w:rsidP="000B4545">
      <w:pPr>
        <w:snapToGrid w:val="0"/>
        <w:spacing w:before="300" w:line="360" w:lineRule="auto"/>
        <w:outlineLvl w:val="0"/>
        <w:rPr>
          <w:b/>
          <w:sz w:val="28"/>
          <w:szCs w:val="28"/>
        </w:rPr>
      </w:pPr>
      <w:bookmarkStart w:id="50" w:name="_Toc473703671"/>
      <w:r w:rsidRPr="00DD2ED6">
        <w:rPr>
          <w:b/>
          <w:sz w:val="28"/>
          <w:szCs w:val="28"/>
        </w:rPr>
        <w:t xml:space="preserve">6. </w:t>
      </w:r>
      <w:r w:rsidR="00A85022" w:rsidRPr="00DD2ED6">
        <w:rPr>
          <w:b/>
          <w:sz w:val="28"/>
          <w:szCs w:val="28"/>
        </w:rPr>
        <w:t>Third Party Rights</w:t>
      </w:r>
      <w:bookmarkEnd w:id="50"/>
    </w:p>
    <w:p w14:paraId="14F26D1E" w14:textId="22D89950" w:rsidR="00A85022" w:rsidRPr="00DD2ED6" w:rsidRDefault="00A85022" w:rsidP="003F4DC6">
      <w:pPr>
        <w:spacing w:after="120" w:line="360" w:lineRule="auto"/>
        <w:jc w:val="both"/>
      </w:pPr>
      <w:r w:rsidRPr="00DD2ED6">
        <w:t xml:space="preserve">The provisions of paragraphs </w:t>
      </w:r>
      <w:r w:rsidR="00703DE5" w:rsidRPr="00DD2ED6">
        <w:t>3</w:t>
      </w:r>
      <w:r w:rsidRPr="00DD2ED6">
        <w:t xml:space="preserve"> (Use of the S</w:t>
      </w:r>
      <w:r w:rsidR="00703DE5" w:rsidRPr="00DD2ED6">
        <w:t>ite</w:t>
      </w:r>
      <w:r w:rsidRPr="00DD2ED6">
        <w:t xml:space="preserve">), and </w:t>
      </w:r>
      <w:r w:rsidR="00703DE5" w:rsidRPr="00DD2ED6">
        <w:t>5</w:t>
      </w:r>
      <w:r w:rsidRPr="00DD2ED6">
        <w:t xml:space="preserve"> (Indemnification) are for the benefit of </w:t>
      </w:r>
      <w:r w:rsidR="00703DE5" w:rsidRPr="00DD2ED6">
        <w:t>www.lykke</w:t>
      </w:r>
      <w:del w:id="51" w:author="Belkin Anton" w:date="2018-02-28T18:20:00Z">
        <w:r w:rsidR="00703DE5" w:rsidRPr="00DD2ED6" w:rsidDel="000B4545">
          <w:delText>.vu</w:delText>
        </w:r>
      </w:del>
      <w:ins w:id="52" w:author="Belkin Anton" w:date="2018-02-28T18:20:00Z">
        <w:r w:rsidR="000B4545">
          <w:t>.com.cy</w:t>
        </w:r>
      </w:ins>
      <w:r w:rsidRPr="00DD2ED6">
        <w:t xml:space="preserve"> and its officers, directors, employees, agents, licensors, suppliers, and any third party information providers to the Service. Each of these individuals or entities shall have the right to assert and enforce those provisions directly against you on its own behalf.</w:t>
      </w:r>
    </w:p>
    <w:p w14:paraId="3350D8F0" w14:textId="0BB4D10C" w:rsidR="00A85022" w:rsidRPr="00DD2ED6" w:rsidRDefault="00027C43" w:rsidP="000B4545">
      <w:pPr>
        <w:snapToGrid w:val="0"/>
        <w:spacing w:before="300" w:line="360" w:lineRule="auto"/>
        <w:outlineLvl w:val="0"/>
      </w:pPr>
      <w:bookmarkStart w:id="53" w:name="_Toc473703672"/>
      <w:r w:rsidRPr="00DD2ED6">
        <w:rPr>
          <w:b/>
          <w:sz w:val="28"/>
          <w:szCs w:val="28"/>
        </w:rPr>
        <w:t xml:space="preserve">7. </w:t>
      </w:r>
      <w:r w:rsidR="00A85022" w:rsidRPr="00DD2ED6">
        <w:rPr>
          <w:b/>
          <w:sz w:val="28"/>
          <w:szCs w:val="28"/>
        </w:rPr>
        <w:t>Term; Termination</w:t>
      </w:r>
      <w:bookmarkEnd w:id="53"/>
    </w:p>
    <w:p w14:paraId="3F9F3C24" w14:textId="77777777" w:rsidR="00A85022" w:rsidRPr="00DD2ED6" w:rsidRDefault="00A85022" w:rsidP="003F4DC6">
      <w:pPr>
        <w:spacing w:after="120" w:line="360" w:lineRule="auto"/>
        <w:jc w:val="both"/>
      </w:pPr>
      <w:r w:rsidRPr="00DD2ED6">
        <w:t>This Agreement may be terminated by either party without notice at any time for any reason. The provisions of paragraphs 1 (Copyright, L</w:t>
      </w:r>
      <w:r w:rsidR="00703DE5" w:rsidRPr="00DD2ED6">
        <w:t>icenses and Idea Submissions), 3 (Use of the Service), 5 (Indemnification), 6</w:t>
      </w:r>
      <w:r w:rsidRPr="00DD2ED6">
        <w:t xml:space="preserve"> (Third Party Rights) and </w:t>
      </w:r>
      <w:r w:rsidR="00703DE5" w:rsidRPr="00DD2ED6">
        <w:t>8</w:t>
      </w:r>
      <w:r w:rsidRPr="00DD2ED6">
        <w:t xml:space="preserve"> (Miscellaneous) shall survive any termination of this Agreement.</w:t>
      </w:r>
    </w:p>
    <w:p w14:paraId="5AD2F975" w14:textId="32C47A66" w:rsidR="00A85022" w:rsidRPr="00DD2ED6" w:rsidRDefault="00027C43" w:rsidP="000B4545">
      <w:pPr>
        <w:snapToGrid w:val="0"/>
        <w:spacing w:before="300" w:line="360" w:lineRule="auto"/>
        <w:outlineLvl w:val="0"/>
      </w:pPr>
      <w:bookmarkStart w:id="54" w:name="_Toc473703673"/>
      <w:r w:rsidRPr="00DD2ED6">
        <w:rPr>
          <w:b/>
          <w:sz w:val="28"/>
          <w:szCs w:val="28"/>
        </w:rPr>
        <w:t xml:space="preserve">8. </w:t>
      </w:r>
      <w:r w:rsidR="00A85022" w:rsidRPr="00DD2ED6">
        <w:rPr>
          <w:b/>
          <w:sz w:val="28"/>
          <w:szCs w:val="28"/>
        </w:rPr>
        <w:t>Miscellaneous</w:t>
      </w:r>
      <w:bookmarkEnd w:id="54"/>
    </w:p>
    <w:p w14:paraId="6AB8E92C" w14:textId="6A7E5F3D" w:rsidR="00A85022" w:rsidRPr="00DD2ED6" w:rsidRDefault="00A85022" w:rsidP="003F4DC6">
      <w:pPr>
        <w:spacing w:after="120" w:line="360" w:lineRule="auto"/>
        <w:jc w:val="both"/>
      </w:pPr>
      <w:r w:rsidRPr="00DD2ED6">
        <w:t xml:space="preserve">This Agreement shall all be governed and construed in accordance with the laws of Republic of </w:t>
      </w:r>
      <w:del w:id="55" w:author="Belkin Anton" w:date="2018-02-28T18:20:00Z">
        <w:r w:rsidRPr="00DD2ED6" w:rsidDel="000B4545">
          <w:delText>Vanuatu</w:delText>
        </w:r>
      </w:del>
      <w:ins w:id="56" w:author="Belkin Anton" w:date="2018-02-28T18:20:00Z">
        <w:r w:rsidR="000B4545">
          <w:t>Cyprus</w:t>
        </w:r>
      </w:ins>
      <w:r w:rsidRPr="00DD2ED6">
        <w:t xml:space="preserve"> applicable to agreemen</w:t>
      </w:r>
      <w:r w:rsidR="002751E4" w:rsidRPr="00DD2ED6">
        <w:t xml:space="preserve">ts made and to be performed in </w:t>
      </w:r>
      <w:r w:rsidRPr="00DD2ED6">
        <w:t xml:space="preserve">Republic of </w:t>
      </w:r>
      <w:del w:id="57" w:author="Belkin Anton" w:date="2018-02-28T18:20:00Z">
        <w:r w:rsidRPr="00DD2ED6" w:rsidDel="000B4545">
          <w:delText>Vanuatu</w:delText>
        </w:r>
      </w:del>
      <w:ins w:id="58" w:author="Belkin Anton" w:date="2018-02-28T18:20:00Z">
        <w:r w:rsidR="000B4545">
          <w:t>Cyprus</w:t>
        </w:r>
      </w:ins>
      <w:r w:rsidRPr="00DD2ED6">
        <w:t xml:space="preserve">. You agree that any legal action or proceeding between </w:t>
      </w:r>
      <w:r w:rsidR="00703DE5" w:rsidRPr="00DD2ED6">
        <w:t>www.lykke</w:t>
      </w:r>
      <w:del w:id="59" w:author="Belkin Anton" w:date="2018-02-28T18:20:00Z">
        <w:r w:rsidR="00703DE5" w:rsidRPr="00DD2ED6" w:rsidDel="000B4545">
          <w:delText>.vu</w:delText>
        </w:r>
      </w:del>
      <w:ins w:id="60" w:author="Belkin Anton" w:date="2018-02-28T18:20:00Z">
        <w:r w:rsidR="000B4545">
          <w:t>.com.cy</w:t>
        </w:r>
      </w:ins>
      <w:r w:rsidRPr="00DD2ED6">
        <w:t xml:space="preserve"> and you for any purpose concerning this Agreement or the parties' obligations hereunder shall be brought exclusively in a federal or state court of competent jurisdiction sitting in Republic of </w:t>
      </w:r>
      <w:del w:id="61" w:author="Belkin Anton" w:date="2018-02-28T18:20:00Z">
        <w:r w:rsidRPr="00DD2ED6" w:rsidDel="000B4545">
          <w:delText>Vanuatu</w:delText>
        </w:r>
      </w:del>
      <w:ins w:id="62" w:author="Belkin Anton" w:date="2018-02-28T18:20:00Z">
        <w:r w:rsidR="000B4545">
          <w:t>Cyprus</w:t>
        </w:r>
      </w:ins>
      <w:r w:rsidRPr="00DD2ED6">
        <w:t xml:space="preserve">. Any cause of action or claim you may have with respect to the Service must be commenced within one (1) year after the claim or cause of action arises or such claim or cause of action is barred. </w:t>
      </w:r>
      <w:r w:rsidR="00703DE5" w:rsidRPr="00DD2ED6">
        <w:t>www.lykke</w:t>
      </w:r>
      <w:bookmarkStart w:id="63" w:name="_GoBack"/>
      <w:del w:id="64" w:author="Belkin Anton" w:date="2018-02-28T18:20:00Z">
        <w:r w:rsidR="00703DE5" w:rsidRPr="00DD2ED6" w:rsidDel="000B4545">
          <w:delText>.vu</w:delText>
        </w:r>
      </w:del>
      <w:bookmarkEnd w:id="63"/>
      <w:ins w:id="65" w:author="Belkin Anton" w:date="2018-02-28T18:20:00Z">
        <w:r w:rsidR="000B4545">
          <w:t>.com.cy</w:t>
        </w:r>
      </w:ins>
      <w:r w:rsidRPr="00DD2ED6">
        <w:t xml:space="preserve">'s failure to insist upon or enforce strict performance of any provision of this Agreement shall not be construed as a waiver of any provision or right. Neither the course of conduct between the parties nor trade practice shall act to modify any provision of this Agreement. </w:t>
      </w:r>
      <w:r w:rsidR="00703DE5" w:rsidRPr="00DD2ED6">
        <w:t>www.lykke</w:t>
      </w:r>
      <w:del w:id="66" w:author="Belkin Anton" w:date="2018-02-28T18:20:00Z">
        <w:r w:rsidR="00703DE5" w:rsidRPr="00DD2ED6" w:rsidDel="000B4545">
          <w:delText>.vu</w:delText>
        </w:r>
      </w:del>
      <w:ins w:id="67" w:author="Belkin Anton" w:date="2018-02-28T18:20:00Z">
        <w:r w:rsidR="000B4545">
          <w:t>.com.cy</w:t>
        </w:r>
      </w:ins>
      <w:r w:rsidRPr="00DD2ED6">
        <w:t xml:space="preserve"> may assign its rights and duties under this Agreement to any party at any time without notice to you.</w:t>
      </w:r>
    </w:p>
    <w:p w14:paraId="52D63DDC" w14:textId="77777777" w:rsidR="00A85022" w:rsidRPr="00DD2ED6" w:rsidRDefault="00A85022" w:rsidP="00A85022">
      <w:pPr>
        <w:ind w:left="360"/>
        <w:jc w:val="both"/>
      </w:pPr>
    </w:p>
    <w:p w14:paraId="00100AF3" w14:textId="77777777" w:rsidR="00A85022" w:rsidRPr="00DD2ED6" w:rsidRDefault="00A85022" w:rsidP="003F4DC6">
      <w:pPr>
        <w:spacing w:after="120" w:line="360" w:lineRule="auto"/>
        <w:jc w:val="both"/>
      </w:pPr>
      <w:r w:rsidRPr="00DD2ED6">
        <w:t>Any rights not expressly granted herein are reserved.</w:t>
      </w:r>
    </w:p>
    <w:sectPr w:rsidR="00A85022" w:rsidRPr="00DD2E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7C111" w14:textId="77777777" w:rsidR="00222DDE" w:rsidRDefault="00222DDE" w:rsidP="00D61011">
      <w:pPr>
        <w:spacing w:after="0" w:line="240" w:lineRule="auto"/>
      </w:pPr>
      <w:r>
        <w:separator/>
      </w:r>
    </w:p>
  </w:endnote>
  <w:endnote w:type="continuationSeparator" w:id="0">
    <w:p w14:paraId="5083B039" w14:textId="77777777" w:rsidR="00222DDE" w:rsidRDefault="00222DDE" w:rsidP="00D61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Proxima Nova Rg">
    <w:altName w:val="Arial"/>
    <w:panose1 w:val="020B0604020202020204"/>
    <w:charset w:val="00"/>
    <w:family w:val="modern"/>
    <w:notTrueType/>
    <w:pitch w:val="variable"/>
    <w:sig w:usb0="A00002E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771B2" w14:textId="77777777" w:rsidR="00222DDE" w:rsidRDefault="00222DDE" w:rsidP="00D61011">
      <w:pPr>
        <w:spacing w:after="0" w:line="240" w:lineRule="auto"/>
      </w:pPr>
      <w:r>
        <w:separator/>
      </w:r>
    </w:p>
  </w:footnote>
  <w:footnote w:type="continuationSeparator" w:id="0">
    <w:p w14:paraId="75645178" w14:textId="77777777" w:rsidR="00222DDE" w:rsidRDefault="00222DDE" w:rsidP="00D61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424A"/>
    <w:multiLevelType w:val="multilevel"/>
    <w:tmpl w:val="ACD87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D1C6C1B"/>
    <w:multiLevelType w:val="hybridMultilevel"/>
    <w:tmpl w:val="709A3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7679D1"/>
    <w:multiLevelType w:val="multilevel"/>
    <w:tmpl w:val="ACD87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1E45369"/>
    <w:multiLevelType w:val="hybridMultilevel"/>
    <w:tmpl w:val="0BBCA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D225CC"/>
    <w:multiLevelType w:val="hybridMultilevel"/>
    <w:tmpl w:val="F1C22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706E54"/>
    <w:multiLevelType w:val="hybridMultilevel"/>
    <w:tmpl w:val="D4EACD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6502670"/>
    <w:multiLevelType w:val="hybridMultilevel"/>
    <w:tmpl w:val="157A5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FB4"/>
    <w:rsid w:val="00027C43"/>
    <w:rsid w:val="000B4545"/>
    <w:rsid w:val="00111F83"/>
    <w:rsid w:val="001270B4"/>
    <w:rsid w:val="00176854"/>
    <w:rsid w:val="001D2FB5"/>
    <w:rsid w:val="001D6490"/>
    <w:rsid w:val="00222DDE"/>
    <w:rsid w:val="002751E4"/>
    <w:rsid w:val="002A6D90"/>
    <w:rsid w:val="00341017"/>
    <w:rsid w:val="003F4DC6"/>
    <w:rsid w:val="004078EE"/>
    <w:rsid w:val="0043141F"/>
    <w:rsid w:val="005F10AE"/>
    <w:rsid w:val="006860AD"/>
    <w:rsid w:val="006B3EE6"/>
    <w:rsid w:val="00703DE5"/>
    <w:rsid w:val="0085448E"/>
    <w:rsid w:val="00A745A6"/>
    <w:rsid w:val="00A85022"/>
    <w:rsid w:val="00C15088"/>
    <w:rsid w:val="00CA4CB0"/>
    <w:rsid w:val="00CE589F"/>
    <w:rsid w:val="00D4512B"/>
    <w:rsid w:val="00D60417"/>
    <w:rsid w:val="00D61011"/>
    <w:rsid w:val="00D647CE"/>
    <w:rsid w:val="00D73FFB"/>
    <w:rsid w:val="00D94760"/>
    <w:rsid w:val="00DA3FB4"/>
    <w:rsid w:val="00DA5A70"/>
    <w:rsid w:val="00DD2ED6"/>
    <w:rsid w:val="00EA0429"/>
    <w:rsid w:val="00ED671B"/>
    <w:rsid w:val="00F019D6"/>
    <w:rsid w:val="00F763FF"/>
    <w:rsid w:val="00FE3EB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D44B4"/>
  <w15:docId w15:val="{86DCB0EF-C470-4335-9AAF-A197EA0C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F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F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B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A3FB4"/>
    <w:pPr>
      <w:spacing w:after="0" w:line="240" w:lineRule="auto"/>
    </w:pPr>
  </w:style>
  <w:style w:type="character" w:customStyle="1" w:styleId="Heading2Char">
    <w:name w:val="Heading 2 Char"/>
    <w:basedOn w:val="DefaultParagraphFont"/>
    <w:link w:val="Heading2"/>
    <w:uiPriority w:val="9"/>
    <w:rsid w:val="00DA3FB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DA3FB4"/>
    <w:pPr>
      <w:keepNext/>
      <w:keepLines/>
      <w:spacing w:after="0"/>
      <w:contextualSpacing/>
      <w:jc w:val="center"/>
    </w:pPr>
    <w:rPr>
      <w:rFonts w:ascii="Proxima Nova Rg" w:eastAsia="Trebuchet MS" w:hAnsi="Proxima Nova Rg" w:cs="Trebuchet MS"/>
      <w:b/>
      <w:color w:val="000000"/>
      <w:sz w:val="48"/>
      <w:szCs w:val="20"/>
      <w:lang w:val="en-US"/>
    </w:rPr>
  </w:style>
  <w:style w:type="character" w:customStyle="1" w:styleId="TitleChar">
    <w:name w:val="Title Char"/>
    <w:basedOn w:val="DefaultParagraphFont"/>
    <w:link w:val="Title"/>
    <w:rsid w:val="00DA3FB4"/>
    <w:rPr>
      <w:rFonts w:ascii="Proxima Nova Rg" w:eastAsia="Trebuchet MS" w:hAnsi="Proxima Nova Rg" w:cs="Trebuchet MS"/>
      <w:b/>
      <w:color w:val="000000"/>
      <w:sz w:val="48"/>
      <w:szCs w:val="20"/>
      <w:lang w:val="en-US"/>
    </w:rPr>
  </w:style>
  <w:style w:type="paragraph" w:styleId="BalloonText">
    <w:name w:val="Balloon Text"/>
    <w:basedOn w:val="Normal"/>
    <w:link w:val="BalloonTextChar"/>
    <w:uiPriority w:val="99"/>
    <w:semiHidden/>
    <w:unhideWhenUsed/>
    <w:rsid w:val="00DA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FB4"/>
    <w:rPr>
      <w:rFonts w:ascii="Tahoma" w:hAnsi="Tahoma" w:cs="Tahoma"/>
      <w:sz w:val="16"/>
      <w:szCs w:val="16"/>
    </w:rPr>
  </w:style>
  <w:style w:type="paragraph" w:styleId="ListParagraph">
    <w:name w:val="List Paragraph"/>
    <w:basedOn w:val="Normal"/>
    <w:uiPriority w:val="34"/>
    <w:qFormat/>
    <w:rsid w:val="0085448E"/>
    <w:pPr>
      <w:ind w:left="720"/>
      <w:contextualSpacing/>
    </w:pPr>
  </w:style>
  <w:style w:type="paragraph" w:styleId="TOCHeading">
    <w:name w:val="TOC Heading"/>
    <w:basedOn w:val="Heading1"/>
    <w:next w:val="Normal"/>
    <w:uiPriority w:val="39"/>
    <w:unhideWhenUsed/>
    <w:qFormat/>
    <w:rsid w:val="00FE3EB1"/>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270B4"/>
    <w:pPr>
      <w:tabs>
        <w:tab w:val="left" w:pos="440"/>
        <w:tab w:val="right" w:leader="dot" w:pos="9016"/>
      </w:tabs>
      <w:spacing w:after="100" w:line="480" w:lineRule="auto"/>
    </w:pPr>
  </w:style>
  <w:style w:type="character" w:styleId="Hyperlink">
    <w:name w:val="Hyperlink"/>
    <w:basedOn w:val="DefaultParagraphFont"/>
    <w:uiPriority w:val="99"/>
    <w:unhideWhenUsed/>
    <w:rsid w:val="00FE3EB1"/>
    <w:rPr>
      <w:color w:val="0000FF" w:themeColor="hyperlink"/>
      <w:u w:val="single"/>
    </w:rPr>
  </w:style>
  <w:style w:type="paragraph" w:styleId="Header">
    <w:name w:val="header"/>
    <w:basedOn w:val="Normal"/>
    <w:link w:val="HeaderChar"/>
    <w:uiPriority w:val="99"/>
    <w:unhideWhenUsed/>
    <w:rsid w:val="00D610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61011"/>
    <w:rPr>
      <w:sz w:val="18"/>
      <w:szCs w:val="18"/>
    </w:rPr>
  </w:style>
  <w:style w:type="paragraph" w:styleId="Footer">
    <w:name w:val="footer"/>
    <w:basedOn w:val="Normal"/>
    <w:link w:val="FooterChar"/>
    <w:uiPriority w:val="99"/>
    <w:unhideWhenUsed/>
    <w:rsid w:val="00D61011"/>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610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840ED-6BF8-FC41-BBA3-BF5160FC9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Tsirakkis</dc:creator>
  <cp:lastModifiedBy>Belkin Anton</cp:lastModifiedBy>
  <cp:revision>20</cp:revision>
  <cp:lastPrinted>2017-03-14T13:22:00Z</cp:lastPrinted>
  <dcterms:created xsi:type="dcterms:W3CDTF">2017-02-01T07:18:00Z</dcterms:created>
  <dcterms:modified xsi:type="dcterms:W3CDTF">2018-02-28T17:20:00Z</dcterms:modified>
</cp:coreProperties>
</file>