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F4A03" w14:textId="77777777" w:rsidR="00D4512B" w:rsidRDefault="00D4512B" w:rsidP="00EA0429">
      <w:pPr>
        <w:jc w:val="both"/>
        <w:rPr>
          <w:b/>
          <w:sz w:val="28"/>
          <w:szCs w:val="28"/>
        </w:rPr>
      </w:pPr>
    </w:p>
    <w:p w14:paraId="3C76FF6D" w14:textId="77777777" w:rsidR="00D4512B" w:rsidRDefault="00D4512B" w:rsidP="00EA0429">
      <w:pPr>
        <w:jc w:val="both"/>
        <w:rPr>
          <w:b/>
          <w:sz w:val="28"/>
          <w:szCs w:val="28"/>
        </w:rPr>
      </w:pPr>
    </w:p>
    <w:p w14:paraId="3C31C420" w14:textId="223F8614" w:rsidR="00DA3FB4" w:rsidRPr="00BB3713" w:rsidRDefault="00735B4E" w:rsidP="00DA5A70">
      <w:pPr>
        <w:jc w:val="center"/>
        <w:rPr>
          <w:b/>
          <w:sz w:val="28"/>
          <w:szCs w:val="28"/>
        </w:rPr>
      </w:pPr>
      <w:r>
        <w:rPr>
          <w:b/>
          <w:noProof/>
          <w:sz w:val="28"/>
          <w:szCs w:val="28"/>
          <w:lang w:val="en-US"/>
        </w:rPr>
        <w:drawing>
          <wp:inline distT="0" distB="0" distL="0" distR="0" wp14:anchorId="7A076B3A" wp14:editId="09A99898">
            <wp:extent cx="3947160" cy="11613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big.png"/>
                    <pic:cNvPicPr/>
                  </pic:nvPicPr>
                  <pic:blipFill>
                    <a:blip r:embed="rId6">
                      <a:extLst>
                        <a:ext uri="{28A0092B-C50C-407E-A947-70E740481C1C}">
                          <a14:useLocalDpi xmlns:a14="http://schemas.microsoft.com/office/drawing/2010/main" val="0"/>
                        </a:ext>
                      </a:extLst>
                    </a:blip>
                    <a:stretch>
                      <a:fillRect/>
                    </a:stretch>
                  </pic:blipFill>
                  <pic:spPr>
                    <a:xfrm>
                      <a:off x="0" y="0"/>
                      <a:ext cx="3978937" cy="1170685"/>
                    </a:xfrm>
                    <a:prstGeom prst="rect">
                      <a:avLst/>
                    </a:prstGeom>
                  </pic:spPr>
                </pic:pic>
              </a:graphicData>
            </a:graphic>
          </wp:inline>
        </w:drawing>
      </w:r>
    </w:p>
    <w:p w14:paraId="5C3DDD0F" w14:textId="642D13FE" w:rsidR="00DA3FB4" w:rsidRPr="00BB3713" w:rsidRDefault="00D4512B" w:rsidP="00DA5A70">
      <w:pPr>
        <w:jc w:val="center"/>
        <w:rPr>
          <w:b/>
          <w:sz w:val="56"/>
          <w:szCs w:val="28"/>
        </w:rPr>
      </w:pPr>
      <w:r w:rsidRPr="00BB3713">
        <w:rPr>
          <w:b/>
          <w:sz w:val="56"/>
          <w:szCs w:val="28"/>
        </w:rPr>
        <w:t>L</w:t>
      </w:r>
      <w:r w:rsidR="00DA3FB4" w:rsidRPr="00BB3713">
        <w:rPr>
          <w:b/>
          <w:sz w:val="56"/>
          <w:szCs w:val="28"/>
        </w:rPr>
        <w:t xml:space="preserve">ykke </w:t>
      </w:r>
      <w:del w:id="0" w:author="Belkin Anton" w:date="2018-02-28T18:05:00Z">
        <w:r w:rsidRPr="00BB3713" w:rsidDel="00363044">
          <w:rPr>
            <w:b/>
            <w:sz w:val="56"/>
            <w:szCs w:val="28"/>
          </w:rPr>
          <w:delText>Vanuatu Ltd</w:delText>
        </w:r>
      </w:del>
      <w:ins w:id="1" w:author="Belkin Anton" w:date="2018-02-28T18:05:00Z">
        <w:r w:rsidR="00363044">
          <w:rPr>
            <w:b/>
            <w:sz w:val="56"/>
            <w:szCs w:val="28"/>
          </w:rPr>
          <w:t>Cyprus Ltd</w:t>
        </w:r>
      </w:ins>
    </w:p>
    <w:p w14:paraId="4C5675B2" w14:textId="77777777" w:rsidR="00DA3FB4" w:rsidRPr="00BB3713" w:rsidRDefault="00DA3FB4" w:rsidP="00DA5A70">
      <w:pPr>
        <w:jc w:val="center"/>
        <w:rPr>
          <w:b/>
          <w:sz w:val="28"/>
          <w:szCs w:val="28"/>
        </w:rPr>
      </w:pPr>
    </w:p>
    <w:p w14:paraId="2BEE0110" w14:textId="77777777" w:rsidR="00D4512B" w:rsidRPr="00BB3713" w:rsidRDefault="00D4512B" w:rsidP="00DA5A70">
      <w:pPr>
        <w:jc w:val="center"/>
        <w:rPr>
          <w:b/>
          <w:sz w:val="28"/>
          <w:szCs w:val="28"/>
        </w:rPr>
      </w:pPr>
    </w:p>
    <w:p w14:paraId="64AB7CA8" w14:textId="77777777" w:rsidR="00DA3FB4" w:rsidRPr="00BB3713" w:rsidRDefault="00DA3FB4" w:rsidP="00DA5A70">
      <w:pPr>
        <w:jc w:val="center"/>
        <w:rPr>
          <w:b/>
          <w:sz w:val="28"/>
          <w:szCs w:val="28"/>
        </w:rPr>
      </w:pPr>
    </w:p>
    <w:p w14:paraId="21DA1B90" w14:textId="77777777" w:rsidR="00D4512B" w:rsidRPr="00BB3713" w:rsidRDefault="00D4512B" w:rsidP="00DA5A70">
      <w:pPr>
        <w:jc w:val="center"/>
        <w:rPr>
          <w:b/>
          <w:sz w:val="28"/>
          <w:szCs w:val="28"/>
        </w:rPr>
      </w:pPr>
    </w:p>
    <w:p w14:paraId="476037AE" w14:textId="77777777" w:rsidR="00DA3FB4" w:rsidRPr="00BB3713" w:rsidRDefault="00DA3FB4" w:rsidP="00DA5A70">
      <w:pPr>
        <w:jc w:val="center"/>
        <w:rPr>
          <w:b/>
          <w:sz w:val="28"/>
          <w:szCs w:val="28"/>
        </w:rPr>
      </w:pPr>
    </w:p>
    <w:p w14:paraId="5144FC48" w14:textId="77777777" w:rsidR="00DA3FB4" w:rsidRPr="00BB3713" w:rsidRDefault="00DA3FB4" w:rsidP="00DA5A70">
      <w:pPr>
        <w:jc w:val="center"/>
        <w:rPr>
          <w:b/>
          <w:sz w:val="28"/>
          <w:szCs w:val="28"/>
        </w:rPr>
      </w:pPr>
    </w:p>
    <w:p w14:paraId="5E8F297A" w14:textId="77777777" w:rsidR="00D4512B" w:rsidRPr="00BB3713" w:rsidRDefault="00566C36" w:rsidP="00DA5A70">
      <w:pPr>
        <w:jc w:val="center"/>
      </w:pPr>
      <w:r w:rsidRPr="00BB3713">
        <w:rPr>
          <w:rFonts w:ascii="Proxima Nova Rg" w:eastAsia="Trebuchet MS" w:hAnsi="Proxima Nova Rg" w:cs="Trebuchet MS"/>
          <w:b/>
          <w:color w:val="000000"/>
          <w:sz w:val="48"/>
          <w:szCs w:val="20"/>
          <w:lang w:val="en-US"/>
        </w:rPr>
        <w:t xml:space="preserve">Terms of </w:t>
      </w:r>
      <w:r w:rsidR="0070608F">
        <w:rPr>
          <w:rFonts w:ascii="Proxima Nova Rg" w:eastAsia="Trebuchet MS" w:hAnsi="Proxima Nova Rg" w:cs="Trebuchet MS"/>
          <w:b/>
          <w:color w:val="000000"/>
          <w:sz w:val="48"/>
          <w:szCs w:val="20"/>
          <w:lang w:val="en-US"/>
        </w:rPr>
        <w:t xml:space="preserve">Deposit and </w:t>
      </w:r>
      <w:r w:rsidRPr="00BB3713">
        <w:rPr>
          <w:rFonts w:ascii="Proxima Nova Rg" w:eastAsia="Trebuchet MS" w:hAnsi="Proxima Nova Rg" w:cs="Trebuchet MS"/>
          <w:b/>
          <w:color w:val="000000"/>
          <w:sz w:val="48"/>
          <w:szCs w:val="20"/>
          <w:lang w:val="en-US"/>
        </w:rPr>
        <w:t>Withdrawal</w:t>
      </w:r>
    </w:p>
    <w:p w14:paraId="35370690" w14:textId="77777777" w:rsidR="00DA3FB4" w:rsidRPr="00BB3713" w:rsidRDefault="00DA3FB4" w:rsidP="00DA5A70">
      <w:pPr>
        <w:jc w:val="center"/>
      </w:pPr>
    </w:p>
    <w:p w14:paraId="1B03829B" w14:textId="77777777" w:rsidR="0043141F" w:rsidRPr="00BB3713" w:rsidRDefault="0043141F" w:rsidP="00DA5A70">
      <w:pPr>
        <w:jc w:val="center"/>
      </w:pPr>
    </w:p>
    <w:p w14:paraId="70B621F0" w14:textId="77777777" w:rsidR="00DA3FB4" w:rsidRPr="00BB3713" w:rsidRDefault="00DA3FB4" w:rsidP="00DA5A70">
      <w:pPr>
        <w:jc w:val="center"/>
      </w:pPr>
    </w:p>
    <w:p w14:paraId="1640E5C8" w14:textId="77777777" w:rsidR="00DA3FB4" w:rsidRPr="00BB3713" w:rsidRDefault="00DA3FB4" w:rsidP="00DA5A70">
      <w:pPr>
        <w:jc w:val="center"/>
      </w:pPr>
    </w:p>
    <w:p w14:paraId="52BBEB38" w14:textId="77777777" w:rsidR="00DA3FB4" w:rsidRPr="00BB3713" w:rsidRDefault="00DA3FB4" w:rsidP="00DA5A70">
      <w:pPr>
        <w:jc w:val="center"/>
      </w:pPr>
    </w:p>
    <w:p w14:paraId="0E3B9AB7" w14:textId="367A9671" w:rsidR="00DA3FB4" w:rsidRPr="00BB3713" w:rsidRDefault="00447418" w:rsidP="00DA5A70">
      <w:pPr>
        <w:jc w:val="center"/>
        <w:rPr>
          <w:b/>
          <w:sz w:val="28"/>
        </w:rPr>
      </w:pPr>
      <w:r>
        <w:rPr>
          <w:b/>
          <w:sz w:val="28"/>
        </w:rPr>
        <w:t>February</w:t>
      </w:r>
      <w:r w:rsidR="00434928">
        <w:rPr>
          <w:b/>
          <w:sz w:val="28"/>
        </w:rPr>
        <w:t xml:space="preserve"> 201</w:t>
      </w:r>
      <w:r w:rsidR="0070608F">
        <w:rPr>
          <w:b/>
          <w:sz w:val="28"/>
        </w:rPr>
        <w:t>8</w:t>
      </w:r>
    </w:p>
    <w:p w14:paraId="1FAB0A04" w14:textId="77777777" w:rsidR="0043141F" w:rsidRDefault="0043141F">
      <w:r w:rsidRPr="00BB3713">
        <w:br w:type="page"/>
      </w:r>
    </w:p>
    <w:sdt>
      <w:sdtPr>
        <w:rPr>
          <w:rFonts w:asciiTheme="minorHAnsi" w:eastAsiaTheme="minorHAnsi" w:hAnsiTheme="minorHAnsi" w:cstheme="minorBidi"/>
          <w:color w:val="auto"/>
          <w:sz w:val="22"/>
          <w:szCs w:val="22"/>
          <w:lang w:val="en-GB"/>
        </w:rPr>
        <w:id w:val="-265849637"/>
        <w:docPartObj>
          <w:docPartGallery w:val="Table of Contents"/>
          <w:docPartUnique/>
        </w:docPartObj>
      </w:sdtPr>
      <w:sdtEndPr>
        <w:rPr>
          <w:b/>
          <w:bCs/>
          <w:noProof/>
        </w:rPr>
      </w:sdtEndPr>
      <w:sdtContent>
        <w:p w14:paraId="7FAC0361" w14:textId="77777777" w:rsidR="00434928" w:rsidRDefault="00434928">
          <w:pPr>
            <w:pStyle w:val="TOCHeading"/>
          </w:pPr>
          <w:r>
            <w:t>Contents</w:t>
          </w:r>
        </w:p>
        <w:p w14:paraId="050AAED5" w14:textId="77777777" w:rsidR="00A40658" w:rsidRDefault="00434928">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73733748" w:history="1">
            <w:r w:rsidR="00A40658" w:rsidRPr="00D1513B">
              <w:rPr>
                <w:rStyle w:val="Hyperlink"/>
                <w:noProof/>
              </w:rPr>
              <w:t>1.</w:t>
            </w:r>
            <w:r w:rsidR="00A40658">
              <w:rPr>
                <w:rFonts w:eastAsiaTheme="minorEastAsia"/>
                <w:noProof/>
                <w:lang w:val="en-US"/>
              </w:rPr>
              <w:tab/>
            </w:r>
            <w:r w:rsidR="00A40658" w:rsidRPr="00D1513B">
              <w:rPr>
                <w:rStyle w:val="Hyperlink"/>
                <w:noProof/>
              </w:rPr>
              <w:t>Introduction</w:t>
            </w:r>
            <w:r w:rsidR="00A40658">
              <w:rPr>
                <w:noProof/>
                <w:webHidden/>
              </w:rPr>
              <w:tab/>
            </w:r>
            <w:r w:rsidR="00A40658">
              <w:rPr>
                <w:noProof/>
                <w:webHidden/>
              </w:rPr>
              <w:fldChar w:fldCharType="begin"/>
            </w:r>
            <w:r w:rsidR="00A40658">
              <w:rPr>
                <w:noProof/>
                <w:webHidden/>
              </w:rPr>
              <w:instrText xml:space="preserve"> PAGEREF _Toc473733748 \h </w:instrText>
            </w:r>
            <w:r w:rsidR="00A40658">
              <w:rPr>
                <w:noProof/>
                <w:webHidden/>
              </w:rPr>
            </w:r>
            <w:r w:rsidR="00A40658">
              <w:rPr>
                <w:noProof/>
                <w:webHidden/>
              </w:rPr>
              <w:fldChar w:fldCharType="separate"/>
            </w:r>
            <w:r w:rsidR="00A40658">
              <w:rPr>
                <w:noProof/>
                <w:webHidden/>
              </w:rPr>
              <w:t>3</w:t>
            </w:r>
            <w:r w:rsidR="00A40658">
              <w:rPr>
                <w:noProof/>
                <w:webHidden/>
              </w:rPr>
              <w:fldChar w:fldCharType="end"/>
            </w:r>
          </w:hyperlink>
        </w:p>
        <w:p w14:paraId="05E1C7F9" w14:textId="77777777" w:rsidR="00A40658" w:rsidRDefault="00A24AA1">
          <w:pPr>
            <w:pStyle w:val="TOC1"/>
            <w:tabs>
              <w:tab w:val="left" w:pos="440"/>
              <w:tab w:val="right" w:leader="dot" w:pos="9016"/>
            </w:tabs>
            <w:rPr>
              <w:rFonts w:eastAsiaTheme="minorEastAsia"/>
              <w:noProof/>
              <w:lang w:val="en-US"/>
            </w:rPr>
          </w:pPr>
          <w:hyperlink w:anchor="_Toc473733749" w:history="1">
            <w:r w:rsidR="00A40658" w:rsidRPr="00D1513B">
              <w:rPr>
                <w:rStyle w:val="Hyperlink"/>
                <w:noProof/>
              </w:rPr>
              <w:t>2.</w:t>
            </w:r>
            <w:r w:rsidR="00A40658">
              <w:rPr>
                <w:rFonts w:eastAsiaTheme="minorEastAsia"/>
                <w:noProof/>
                <w:lang w:val="en-US"/>
              </w:rPr>
              <w:tab/>
            </w:r>
            <w:r w:rsidR="00A40658" w:rsidRPr="00D1513B">
              <w:rPr>
                <w:rStyle w:val="Hyperlink"/>
                <w:noProof/>
              </w:rPr>
              <w:t>Margin Requirement of Open Positions</w:t>
            </w:r>
            <w:r w:rsidR="00A40658">
              <w:rPr>
                <w:noProof/>
                <w:webHidden/>
              </w:rPr>
              <w:tab/>
            </w:r>
            <w:r w:rsidR="00A40658">
              <w:rPr>
                <w:noProof/>
                <w:webHidden/>
              </w:rPr>
              <w:fldChar w:fldCharType="begin"/>
            </w:r>
            <w:r w:rsidR="00A40658">
              <w:rPr>
                <w:noProof/>
                <w:webHidden/>
              </w:rPr>
              <w:instrText xml:space="preserve"> PAGEREF _Toc473733749 \h </w:instrText>
            </w:r>
            <w:r w:rsidR="00A40658">
              <w:rPr>
                <w:noProof/>
                <w:webHidden/>
              </w:rPr>
            </w:r>
            <w:r w:rsidR="00A40658">
              <w:rPr>
                <w:noProof/>
                <w:webHidden/>
              </w:rPr>
              <w:fldChar w:fldCharType="separate"/>
            </w:r>
            <w:r w:rsidR="00A40658">
              <w:rPr>
                <w:noProof/>
                <w:webHidden/>
              </w:rPr>
              <w:t>3</w:t>
            </w:r>
            <w:r w:rsidR="00A40658">
              <w:rPr>
                <w:noProof/>
                <w:webHidden/>
              </w:rPr>
              <w:fldChar w:fldCharType="end"/>
            </w:r>
          </w:hyperlink>
        </w:p>
        <w:p w14:paraId="41C13D7A" w14:textId="77777777" w:rsidR="00A40658" w:rsidRDefault="00A24AA1">
          <w:pPr>
            <w:pStyle w:val="TOC1"/>
            <w:tabs>
              <w:tab w:val="left" w:pos="440"/>
              <w:tab w:val="right" w:leader="dot" w:pos="9016"/>
            </w:tabs>
            <w:rPr>
              <w:rFonts w:eastAsiaTheme="minorEastAsia"/>
              <w:noProof/>
              <w:lang w:val="en-US"/>
            </w:rPr>
          </w:pPr>
          <w:hyperlink w:anchor="_Toc473733750" w:history="1">
            <w:r w:rsidR="00A40658" w:rsidRPr="00D1513B">
              <w:rPr>
                <w:rStyle w:val="Hyperlink"/>
                <w:noProof/>
              </w:rPr>
              <w:t>3.</w:t>
            </w:r>
            <w:r w:rsidR="00A40658">
              <w:rPr>
                <w:rFonts w:eastAsiaTheme="minorEastAsia"/>
                <w:noProof/>
                <w:lang w:val="en-US"/>
              </w:rPr>
              <w:tab/>
            </w:r>
            <w:r w:rsidR="00A40658" w:rsidRPr="00D1513B">
              <w:rPr>
                <w:rStyle w:val="Hyperlink"/>
                <w:noProof/>
              </w:rPr>
              <w:t>Intermediary Bank Charges</w:t>
            </w:r>
            <w:r w:rsidR="00A40658">
              <w:rPr>
                <w:noProof/>
                <w:webHidden/>
              </w:rPr>
              <w:tab/>
            </w:r>
            <w:r w:rsidR="00A40658">
              <w:rPr>
                <w:noProof/>
                <w:webHidden/>
              </w:rPr>
              <w:fldChar w:fldCharType="begin"/>
            </w:r>
            <w:r w:rsidR="00A40658">
              <w:rPr>
                <w:noProof/>
                <w:webHidden/>
              </w:rPr>
              <w:instrText xml:space="preserve"> PAGEREF _Toc473733750 \h </w:instrText>
            </w:r>
            <w:r w:rsidR="00A40658">
              <w:rPr>
                <w:noProof/>
                <w:webHidden/>
              </w:rPr>
            </w:r>
            <w:r w:rsidR="00A40658">
              <w:rPr>
                <w:noProof/>
                <w:webHidden/>
              </w:rPr>
              <w:fldChar w:fldCharType="separate"/>
            </w:r>
            <w:r w:rsidR="00A40658">
              <w:rPr>
                <w:noProof/>
                <w:webHidden/>
              </w:rPr>
              <w:t>3</w:t>
            </w:r>
            <w:r w:rsidR="00A40658">
              <w:rPr>
                <w:noProof/>
                <w:webHidden/>
              </w:rPr>
              <w:fldChar w:fldCharType="end"/>
            </w:r>
          </w:hyperlink>
        </w:p>
        <w:p w14:paraId="2D6036A1" w14:textId="77777777" w:rsidR="00A40658" w:rsidRDefault="00A24AA1">
          <w:pPr>
            <w:pStyle w:val="TOC1"/>
            <w:tabs>
              <w:tab w:val="left" w:pos="440"/>
              <w:tab w:val="right" w:leader="dot" w:pos="9016"/>
            </w:tabs>
            <w:rPr>
              <w:rFonts w:eastAsiaTheme="minorEastAsia"/>
              <w:noProof/>
              <w:lang w:val="en-US"/>
            </w:rPr>
          </w:pPr>
          <w:hyperlink w:anchor="_Toc473733751" w:history="1">
            <w:r w:rsidR="00A40658" w:rsidRPr="00D1513B">
              <w:rPr>
                <w:rStyle w:val="Hyperlink"/>
                <w:noProof/>
              </w:rPr>
              <w:t>4.</w:t>
            </w:r>
            <w:r w:rsidR="00A40658">
              <w:rPr>
                <w:rFonts w:eastAsiaTheme="minorEastAsia"/>
                <w:noProof/>
                <w:lang w:val="en-US"/>
              </w:rPr>
              <w:tab/>
            </w:r>
            <w:r w:rsidR="00A40658" w:rsidRPr="00D1513B">
              <w:rPr>
                <w:rStyle w:val="Hyperlink"/>
                <w:noProof/>
              </w:rPr>
              <w:t>Adjustment Requirement and Authorization</w:t>
            </w:r>
            <w:r w:rsidR="00A40658">
              <w:rPr>
                <w:noProof/>
                <w:webHidden/>
              </w:rPr>
              <w:tab/>
            </w:r>
            <w:r w:rsidR="00A40658">
              <w:rPr>
                <w:noProof/>
                <w:webHidden/>
              </w:rPr>
              <w:fldChar w:fldCharType="begin"/>
            </w:r>
            <w:r w:rsidR="00A40658">
              <w:rPr>
                <w:noProof/>
                <w:webHidden/>
              </w:rPr>
              <w:instrText xml:space="preserve"> PAGEREF _Toc473733751 \h </w:instrText>
            </w:r>
            <w:r w:rsidR="00A40658">
              <w:rPr>
                <w:noProof/>
                <w:webHidden/>
              </w:rPr>
            </w:r>
            <w:r w:rsidR="00A40658">
              <w:rPr>
                <w:noProof/>
                <w:webHidden/>
              </w:rPr>
              <w:fldChar w:fldCharType="separate"/>
            </w:r>
            <w:r w:rsidR="00A40658">
              <w:rPr>
                <w:noProof/>
                <w:webHidden/>
              </w:rPr>
              <w:t>3</w:t>
            </w:r>
            <w:r w:rsidR="00A40658">
              <w:rPr>
                <w:noProof/>
                <w:webHidden/>
              </w:rPr>
              <w:fldChar w:fldCharType="end"/>
            </w:r>
          </w:hyperlink>
        </w:p>
        <w:p w14:paraId="5F1C9900" w14:textId="77777777" w:rsidR="00A40658" w:rsidRDefault="00A24AA1">
          <w:pPr>
            <w:pStyle w:val="TOC1"/>
            <w:tabs>
              <w:tab w:val="left" w:pos="440"/>
              <w:tab w:val="right" w:leader="dot" w:pos="9016"/>
            </w:tabs>
            <w:rPr>
              <w:rFonts w:eastAsiaTheme="minorEastAsia"/>
              <w:noProof/>
              <w:lang w:val="en-US"/>
            </w:rPr>
          </w:pPr>
          <w:hyperlink w:anchor="_Toc473733752" w:history="1">
            <w:r w:rsidR="00A40658" w:rsidRPr="00D1513B">
              <w:rPr>
                <w:rStyle w:val="Hyperlink"/>
                <w:noProof/>
              </w:rPr>
              <w:t>5.</w:t>
            </w:r>
            <w:r w:rsidR="00A40658">
              <w:rPr>
                <w:rFonts w:eastAsiaTheme="minorEastAsia"/>
                <w:noProof/>
                <w:lang w:val="en-US"/>
              </w:rPr>
              <w:tab/>
            </w:r>
            <w:r w:rsidR="00A40658" w:rsidRPr="00D1513B">
              <w:rPr>
                <w:rStyle w:val="Hyperlink"/>
                <w:noProof/>
              </w:rPr>
              <w:t>Withdrawal Process</w:t>
            </w:r>
            <w:r w:rsidR="00A40658">
              <w:rPr>
                <w:noProof/>
                <w:webHidden/>
              </w:rPr>
              <w:tab/>
            </w:r>
            <w:r w:rsidR="00A40658">
              <w:rPr>
                <w:noProof/>
                <w:webHidden/>
              </w:rPr>
              <w:fldChar w:fldCharType="begin"/>
            </w:r>
            <w:r w:rsidR="00A40658">
              <w:rPr>
                <w:noProof/>
                <w:webHidden/>
              </w:rPr>
              <w:instrText xml:space="preserve"> PAGEREF _Toc473733752 \h </w:instrText>
            </w:r>
            <w:r w:rsidR="00A40658">
              <w:rPr>
                <w:noProof/>
                <w:webHidden/>
              </w:rPr>
            </w:r>
            <w:r w:rsidR="00A40658">
              <w:rPr>
                <w:noProof/>
                <w:webHidden/>
              </w:rPr>
              <w:fldChar w:fldCharType="separate"/>
            </w:r>
            <w:r w:rsidR="00A40658">
              <w:rPr>
                <w:noProof/>
                <w:webHidden/>
              </w:rPr>
              <w:t>3</w:t>
            </w:r>
            <w:r w:rsidR="00A40658">
              <w:rPr>
                <w:noProof/>
                <w:webHidden/>
              </w:rPr>
              <w:fldChar w:fldCharType="end"/>
            </w:r>
          </w:hyperlink>
        </w:p>
        <w:p w14:paraId="67267F05" w14:textId="77777777" w:rsidR="00A40658" w:rsidRDefault="00A24AA1">
          <w:pPr>
            <w:pStyle w:val="TOC1"/>
            <w:tabs>
              <w:tab w:val="left" w:pos="440"/>
              <w:tab w:val="right" w:leader="dot" w:pos="9016"/>
            </w:tabs>
            <w:rPr>
              <w:rFonts w:eastAsiaTheme="minorEastAsia"/>
              <w:noProof/>
              <w:lang w:val="en-US"/>
            </w:rPr>
          </w:pPr>
          <w:hyperlink w:anchor="_Toc473733753" w:history="1">
            <w:r w:rsidR="00A40658" w:rsidRPr="00D1513B">
              <w:rPr>
                <w:rStyle w:val="Hyperlink"/>
                <w:noProof/>
              </w:rPr>
              <w:t>6.</w:t>
            </w:r>
            <w:r w:rsidR="00A40658">
              <w:rPr>
                <w:rFonts w:eastAsiaTheme="minorEastAsia"/>
                <w:noProof/>
                <w:lang w:val="en-US"/>
              </w:rPr>
              <w:tab/>
            </w:r>
            <w:r w:rsidR="00A40658" w:rsidRPr="00D1513B">
              <w:rPr>
                <w:rStyle w:val="Hyperlink"/>
                <w:noProof/>
              </w:rPr>
              <w:t>Rejection by Recipient Bank</w:t>
            </w:r>
            <w:r w:rsidR="00A40658">
              <w:rPr>
                <w:noProof/>
                <w:webHidden/>
              </w:rPr>
              <w:tab/>
            </w:r>
            <w:r w:rsidR="00A40658">
              <w:rPr>
                <w:noProof/>
                <w:webHidden/>
              </w:rPr>
              <w:fldChar w:fldCharType="begin"/>
            </w:r>
            <w:r w:rsidR="00A40658">
              <w:rPr>
                <w:noProof/>
                <w:webHidden/>
              </w:rPr>
              <w:instrText xml:space="preserve"> PAGEREF _Toc473733753 \h </w:instrText>
            </w:r>
            <w:r w:rsidR="00A40658">
              <w:rPr>
                <w:noProof/>
                <w:webHidden/>
              </w:rPr>
            </w:r>
            <w:r w:rsidR="00A40658">
              <w:rPr>
                <w:noProof/>
                <w:webHidden/>
              </w:rPr>
              <w:fldChar w:fldCharType="separate"/>
            </w:r>
            <w:r w:rsidR="00A40658">
              <w:rPr>
                <w:noProof/>
                <w:webHidden/>
              </w:rPr>
              <w:t>4</w:t>
            </w:r>
            <w:r w:rsidR="00A40658">
              <w:rPr>
                <w:noProof/>
                <w:webHidden/>
              </w:rPr>
              <w:fldChar w:fldCharType="end"/>
            </w:r>
          </w:hyperlink>
        </w:p>
        <w:p w14:paraId="4AE3E3D8" w14:textId="77777777" w:rsidR="00A40658" w:rsidRDefault="00A24AA1">
          <w:pPr>
            <w:pStyle w:val="TOC1"/>
            <w:tabs>
              <w:tab w:val="left" w:pos="440"/>
              <w:tab w:val="right" w:leader="dot" w:pos="9016"/>
            </w:tabs>
            <w:rPr>
              <w:rFonts w:eastAsiaTheme="minorEastAsia"/>
              <w:noProof/>
              <w:lang w:val="en-US"/>
            </w:rPr>
          </w:pPr>
          <w:hyperlink w:anchor="_Toc473733754" w:history="1">
            <w:r w:rsidR="00A40658" w:rsidRPr="00D1513B">
              <w:rPr>
                <w:rStyle w:val="Hyperlink"/>
                <w:noProof/>
              </w:rPr>
              <w:t>7.</w:t>
            </w:r>
            <w:r w:rsidR="00A40658">
              <w:rPr>
                <w:rFonts w:eastAsiaTheme="minorEastAsia"/>
                <w:noProof/>
                <w:lang w:val="en-US"/>
              </w:rPr>
              <w:tab/>
            </w:r>
            <w:r w:rsidR="00A40658" w:rsidRPr="00D1513B">
              <w:rPr>
                <w:rStyle w:val="Hyperlink"/>
                <w:noProof/>
              </w:rPr>
              <w:t>Amendment to Existing Terms</w:t>
            </w:r>
            <w:r w:rsidR="00A40658">
              <w:rPr>
                <w:noProof/>
                <w:webHidden/>
              </w:rPr>
              <w:tab/>
            </w:r>
            <w:r w:rsidR="00A40658">
              <w:rPr>
                <w:noProof/>
                <w:webHidden/>
              </w:rPr>
              <w:fldChar w:fldCharType="begin"/>
            </w:r>
            <w:r w:rsidR="00A40658">
              <w:rPr>
                <w:noProof/>
                <w:webHidden/>
              </w:rPr>
              <w:instrText xml:space="preserve"> PAGEREF _Toc473733754 \h </w:instrText>
            </w:r>
            <w:r w:rsidR="00A40658">
              <w:rPr>
                <w:noProof/>
                <w:webHidden/>
              </w:rPr>
            </w:r>
            <w:r w:rsidR="00A40658">
              <w:rPr>
                <w:noProof/>
                <w:webHidden/>
              </w:rPr>
              <w:fldChar w:fldCharType="separate"/>
            </w:r>
            <w:r w:rsidR="00A40658">
              <w:rPr>
                <w:noProof/>
                <w:webHidden/>
              </w:rPr>
              <w:t>4</w:t>
            </w:r>
            <w:r w:rsidR="00A40658">
              <w:rPr>
                <w:noProof/>
                <w:webHidden/>
              </w:rPr>
              <w:fldChar w:fldCharType="end"/>
            </w:r>
          </w:hyperlink>
        </w:p>
        <w:p w14:paraId="23A8A711" w14:textId="77777777" w:rsidR="00434928" w:rsidRDefault="00434928">
          <w:r>
            <w:rPr>
              <w:b/>
              <w:bCs/>
              <w:noProof/>
            </w:rPr>
            <w:fldChar w:fldCharType="end"/>
          </w:r>
        </w:p>
      </w:sdtContent>
    </w:sdt>
    <w:p w14:paraId="181E099A" w14:textId="77777777" w:rsidR="00434928" w:rsidRDefault="00434928">
      <w:pPr>
        <w:rPr>
          <w:rFonts w:asciiTheme="majorHAnsi" w:eastAsiaTheme="majorEastAsia" w:hAnsiTheme="majorHAnsi" w:cstheme="majorBidi"/>
          <w:b/>
          <w:bCs/>
          <w:color w:val="4F81BD" w:themeColor="accent1"/>
          <w:sz w:val="26"/>
          <w:szCs w:val="26"/>
        </w:rPr>
      </w:pPr>
    </w:p>
    <w:p w14:paraId="536304ED" w14:textId="77777777" w:rsidR="00434928" w:rsidRDefault="00434928">
      <w:pPr>
        <w:rPr>
          <w:rFonts w:asciiTheme="majorHAnsi" w:eastAsiaTheme="majorEastAsia" w:hAnsiTheme="majorHAnsi" w:cstheme="majorBidi"/>
          <w:b/>
          <w:bCs/>
          <w:color w:val="4F81BD" w:themeColor="accent1"/>
          <w:sz w:val="26"/>
          <w:szCs w:val="26"/>
        </w:rPr>
      </w:pPr>
    </w:p>
    <w:p w14:paraId="18C0E9D7" w14:textId="77777777" w:rsidR="00434928" w:rsidRDefault="00434928">
      <w:pPr>
        <w:rPr>
          <w:rFonts w:asciiTheme="majorHAnsi" w:eastAsiaTheme="majorEastAsia" w:hAnsiTheme="majorHAnsi" w:cstheme="majorBidi"/>
          <w:b/>
          <w:bCs/>
          <w:color w:val="4F81BD" w:themeColor="accent1"/>
          <w:sz w:val="26"/>
          <w:szCs w:val="26"/>
        </w:rPr>
      </w:pPr>
    </w:p>
    <w:p w14:paraId="3BD7AC9B" w14:textId="77777777" w:rsidR="00434928" w:rsidRDefault="00434928">
      <w:pPr>
        <w:rPr>
          <w:rFonts w:asciiTheme="majorHAnsi" w:eastAsiaTheme="majorEastAsia" w:hAnsiTheme="majorHAnsi" w:cstheme="majorBidi"/>
          <w:b/>
          <w:bCs/>
          <w:color w:val="4F81BD" w:themeColor="accent1"/>
          <w:sz w:val="26"/>
          <w:szCs w:val="26"/>
        </w:rPr>
      </w:pPr>
    </w:p>
    <w:p w14:paraId="5C05856E" w14:textId="77777777" w:rsidR="00434928" w:rsidRDefault="00434928">
      <w:pPr>
        <w:rPr>
          <w:rFonts w:asciiTheme="majorHAnsi" w:eastAsiaTheme="majorEastAsia" w:hAnsiTheme="majorHAnsi" w:cstheme="majorBidi"/>
          <w:b/>
          <w:bCs/>
          <w:color w:val="4F81BD" w:themeColor="accent1"/>
          <w:sz w:val="26"/>
          <w:szCs w:val="26"/>
        </w:rPr>
      </w:pPr>
    </w:p>
    <w:p w14:paraId="5ADCC5F8" w14:textId="77777777" w:rsidR="00434928" w:rsidRDefault="00434928">
      <w:pPr>
        <w:rPr>
          <w:rFonts w:asciiTheme="majorHAnsi" w:eastAsiaTheme="majorEastAsia" w:hAnsiTheme="majorHAnsi" w:cstheme="majorBidi"/>
          <w:b/>
          <w:bCs/>
          <w:color w:val="4F81BD" w:themeColor="accent1"/>
          <w:sz w:val="26"/>
          <w:szCs w:val="26"/>
        </w:rPr>
      </w:pPr>
    </w:p>
    <w:p w14:paraId="62A3A258" w14:textId="77777777" w:rsidR="00434928" w:rsidRDefault="00434928">
      <w:pPr>
        <w:rPr>
          <w:rFonts w:asciiTheme="majorHAnsi" w:eastAsiaTheme="majorEastAsia" w:hAnsiTheme="majorHAnsi" w:cstheme="majorBidi"/>
          <w:b/>
          <w:bCs/>
          <w:color w:val="4F81BD" w:themeColor="accent1"/>
          <w:sz w:val="26"/>
          <w:szCs w:val="26"/>
        </w:rPr>
      </w:pPr>
    </w:p>
    <w:p w14:paraId="3A97EF59" w14:textId="77777777" w:rsidR="00434928" w:rsidRDefault="00434928">
      <w:pPr>
        <w:rPr>
          <w:rFonts w:asciiTheme="majorHAnsi" w:eastAsiaTheme="majorEastAsia" w:hAnsiTheme="majorHAnsi" w:cstheme="majorBidi"/>
          <w:b/>
          <w:bCs/>
          <w:color w:val="4F81BD" w:themeColor="accent1"/>
          <w:sz w:val="26"/>
          <w:szCs w:val="26"/>
        </w:rPr>
      </w:pPr>
    </w:p>
    <w:p w14:paraId="71C5F9F4" w14:textId="77777777" w:rsidR="00434928" w:rsidRDefault="00434928">
      <w:pPr>
        <w:rPr>
          <w:rFonts w:asciiTheme="majorHAnsi" w:eastAsiaTheme="majorEastAsia" w:hAnsiTheme="majorHAnsi" w:cstheme="majorBidi"/>
          <w:b/>
          <w:bCs/>
          <w:color w:val="4F81BD" w:themeColor="accent1"/>
          <w:sz w:val="26"/>
          <w:szCs w:val="26"/>
        </w:rPr>
      </w:pPr>
    </w:p>
    <w:p w14:paraId="5312F090" w14:textId="77777777" w:rsidR="00434928" w:rsidRDefault="00434928">
      <w:pPr>
        <w:rPr>
          <w:rFonts w:asciiTheme="majorHAnsi" w:eastAsiaTheme="majorEastAsia" w:hAnsiTheme="majorHAnsi" w:cstheme="majorBidi"/>
          <w:b/>
          <w:bCs/>
          <w:color w:val="4F81BD" w:themeColor="accent1"/>
          <w:sz w:val="26"/>
          <w:szCs w:val="26"/>
        </w:rPr>
      </w:pPr>
    </w:p>
    <w:p w14:paraId="18A3A5F2" w14:textId="77777777" w:rsidR="00434928" w:rsidRDefault="00434928">
      <w:pPr>
        <w:rPr>
          <w:rFonts w:asciiTheme="majorHAnsi" w:eastAsiaTheme="majorEastAsia" w:hAnsiTheme="majorHAnsi" w:cstheme="majorBidi"/>
          <w:b/>
          <w:bCs/>
          <w:color w:val="4F81BD" w:themeColor="accent1"/>
          <w:sz w:val="26"/>
          <w:szCs w:val="26"/>
        </w:rPr>
      </w:pPr>
    </w:p>
    <w:p w14:paraId="59220264" w14:textId="77777777" w:rsidR="00434928" w:rsidRDefault="00434928">
      <w:pPr>
        <w:rPr>
          <w:rFonts w:asciiTheme="majorHAnsi" w:eastAsiaTheme="majorEastAsia" w:hAnsiTheme="majorHAnsi" w:cstheme="majorBidi"/>
          <w:b/>
          <w:bCs/>
          <w:color w:val="4F81BD" w:themeColor="accent1"/>
          <w:sz w:val="26"/>
          <w:szCs w:val="26"/>
        </w:rPr>
      </w:pPr>
    </w:p>
    <w:p w14:paraId="08C28921" w14:textId="77777777" w:rsidR="00434928" w:rsidRDefault="00434928">
      <w:pPr>
        <w:rPr>
          <w:rFonts w:asciiTheme="majorHAnsi" w:eastAsiaTheme="majorEastAsia" w:hAnsiTheme="majorHAnsi" w:cstheme="majorBidi"/>
          <w:b/>
          <w:bCs/>
          <w:color w:val="4F81BD" w:themeColor="accent1"/>
          <w:sz w:val="26"/>
          <w:szCs w:val="26"/>
        </w:rPr>
      </w:pPr>
    </w:p>
    <w:p w14:paraId="2A135F74" w14:textId="77777777" w:rsidR="00434928" w:rsidRDefault="00434928">
      <w:pPr>
        <w:rPr>
          <w:rFonts w:asciiTheme="majorHAnsi" w:eastAsiaTheme="majorEastAsia" w:hAnsiTheme="majorHAnsi" w:cstheme="majorBidi"/>
          <w:b/>
          <w:bCs/>
          <w:color w:val="4F81BD" w:themeColor="accent1"/>
          <w:sz w:val="26"/>
          <w:szCs w:val="26"/>
        </w:rPr>
      </w:pPr>
    </w:p>
    <w:p w14:paraId="44419BEA" w14:textId="77777777" w:rsidR="00434928" w:rsidRDefault="00434928">
      <w:pPr>
        <w:rPr>
          <w:rFonts w:asciiTheme="majorHAnsi" w:eastAsiaTheme="majorEastAsia" w:hAnsiTheme="majorHAnsi" w:cstheme="majorBidi"/>
          <w:b/>
          <w:bCs/>
          <w:color w:val="4F81BD" w:themeColor="accent1"/>
          <w:sz w:val="26"/>
          <w:szCs w:val="26"/>
        </w:rPr>
      </w:pPr>
    </w:p>
    <w:p w14:paraId="24073162" w14:textId="77777777" w:rsidR="00434928" w:rsidRDefault="00434928">
      <w:pPr>
        <w:rPr>
          <w:rFonts w:asciiTheme="majorHAnsi" w:eastAsiaTheme="majorEastAsia" w:hAnsiTheme="majorHAnsi" w:cstheme="majorBidi"/>
          <w:b/>
          <w:bCs/>
          <w:color w:val="4F81BD" w:themeColor="accent1"/>
          <w:sz w:val="26"/>
          <w:szCs w:val="26"/>
        </w:rPr>
      </w:pPr>
    </w:p>
    <w:p w14:paraId="42FE3A1E" w14:textId="77777777" w:rsidR="00434928" w:rsidRPr="00BB3713" w:rsidRDefault="00434928">
      <w:pPr>
        <w:rPr>
          <w:rFonts w:asciiTheme="majorHAnsi" w:eastAsiaTheme="majorEastAsia" w:hAnsiTheme="majorHAnsi" w:cstheme="majorBidi"/>
          <w:b/>
          <w:bCs/>
          <w:color w:val="4F81BD" w:themeColor="accent1"/>
          <w:sz w:val="26"/>
          <w:szCs w:val="26"/>
        </w:rPr>
      </w:pPr>
    </w:p>
    <w:p w14:paraId="2E086F9C" w14:textId="77777777" w:rsidR="00566C36" w:rsidRPr="00BB3713" w:rsidRDefault="00566C36" w:rsidP="00E16461">
      <w:pPr>
        <w:pStyle w:val="Heading1"/>
        <w:numPr>
          <w:ilvl w:val="0"/>
          <w:numId w:val="7"/>
        </w:numPr>
      </w:pPr>
      <w:bookmarkStart w:id="2" w:name="_Toc473733748"/>
      <w:r w:rsidRPr="00BB3713">
        <w:lastRenderedPageBreak/>
        <w:t>Introduction</w:t>
      </w:r>
      <w:bookmarkEnd w:id="2"/>
    </w:p>
    <w:p w14:paraId="14AE7DEE" w14:textId="77777777" w:rsidR="00566C36" w:rsidRDefault="00566C36" w:rsidP="00566C36">
      <w:pPr>
        <w:ind w:left="360"/>
        <w:jc w:val="both"/>
      </w:pPr>
      <w:r w:rsidRPr="00BB3713">
        <w:t>This document describes the terms, conditions and steps involved with Client's withdrawal process.</w:t>
      </w:r>
    </w:p>
    <w:p w14:paraId="0521C72A" w14:textId="77777777" w:rsidR="0070608F" w:rsidRDefault="0070608F" w:rsidP="00735B4E">
      <w:pPr>
        <w:pStyle w:val="Heading1"/>
        <w:numPr>
          <w:ilvl w:val="0"/>
          <w:numId w:val="7"/>
        </w:numPr>
      </w:pPr>
      <w:r>
        <w:t>Calculating Procedure</w:t>
      </w:r>
    </w:p>
    <w:p w14:paraId="7BE25678" w14:textId="3064E618" w:rsidR="0070608F" w:rsidRDefault="0070608F" w:rsidP="0070608F">
      <w:pPr>
        <w:ind w:left="360"/>
        <w:jc w:val="both"/>
      </w:pPr>
      <w:r>
        <w:t xml:space="preserve">A limited number of assets (that may include fiat and crypto currencies) can be deposited into your account at Lykke </w:t>
      </w:r>
      <w:del w:id="3" w:author="Belkin Anton" w:date="2018-02-28T18:05:00Z">
        <w:r w:rsidDel="00363044">
          <w:delText>Vanuatu Ltd</w:delText>
        </w:r>
      </w:del>
      <w:ins w:id="4" w:author="Belkin Anton" w:date="2018-02-28T18:05:00Z">
        <w:r w:rsidR="00363044">
          <w:t>Cyprus Ltd</w:t>
        </w:r>
      </w:ins>
      <w:r>
        <w:t xml:space="preserve">. ("Lykke") (which may involve the use of the services of an affiliated Lykke entity) US Dollar, Swiss Franc and other assets are available in the trading platform as deposit currencies; all adding and withdrawing operations are made in US Dollars, Swiss Franc and/or alternative methods of payments. </w:t>
      </w:r>
    </w:p>
    <w:p w14:paraId="351C2CFC" w14:textId="77777777" w:rsidR="0070608F" w:rsidRDefault="0070608F" w:rsidP="0070608F">
      <w:pPr>
        <w:ind w:left="360"/>
        <w:jc w:val="both"/>
      </w:pPr>
      <w:r>
        <w:t xml:space="preserve">The Client is able to withdraw any amount of funds from his account not higher than its balance, which will not lead to required closing of the positions due to forced liquidation. </w:t>
      </w:r>
    </w:p>
    <w:p w14:paraId="14F68EE6" w14:textId="77777777" w:rsidR="0070608F" w:rsidRDefault="0070608F" w:rsidP="00735B4E">
      <w:pPr>
        <w:ind w:left="360"/>
        <w:jc w:val="both"/>
      </w:pPr>
      <w:r>
        <w:t>The Company has the right not to convert money from one payment system to another one. The Client incurs all costs connected with adding and/or withdrawing money to/from his account.</w:t>
      </w:r>
    </w:p>
    <w:p w14:paraId="51D4CEBE" w14:textId="77777777" w:rsidR="0070608F" w:rsidRDefault="0070608F" w:rsidP="0070608F">
      <w:pPr>
        <w:pStyle w:val="Heading1"/>
        <w:numPr>
          <w:ilvl w:val="0"/>
          <w:numId w:val="7"/>
        </w:numPr>
        <w:rPr>
          <w:lang w:eastAsia="de-CH"/>
        </w:rPr>
      </w:pPr>
      <w:r>
        <w:rPr>
          <w:lang w:eastAsia="de-CH"/>
        </w:rPr>
        <w:t>Deposit</w:t>
      </w:r>
    </w:p>
    <w:p w14:paraId="6C0C29E9" w14:textId="77777777" w:rsidR="0070608F" w:rsidRDefault="0070608F" w:rsidP="0070608F">
      <w:pPr>
        <w:ind w:left="360"/>
        <w:jc w:val="both"/>
        <w:rPr>
          <w:lang w:eastAsia="de-CH"/>
        </w:rPr>
      </w:pPr>
      <w:r>
        <w:rPr>
          <w:lang w:eastAsia="de-CH"/>
        </w:rPr>
        <w:t>You may deposit funds into your Lykke account at any time during the duration of contractual relationship established by the terms of Lykke. Funds as means of payment for Products will be accepted via bank transfer, debit/</w:t>
      </w:r>
      <w:r>
        <w:t>credit</w:t>
      </w:r>
      <w:r>
        <w:rPr>
          <w:lang w:eastAsia="de-CH"/>
        </w:rPr>
        <w:t xml:space="preserve"> card (MasterCard, Visa, etc.), digital currency transfer (BTC, ETH, etc.) or any other method of electronic money transfer (where the originator is you) acceptable by Lykke from time to time. Lykke </w:t>
      </w:r>
      <w:r w:rsidR="00F906F2">
        <w:rPr>
          <w:lang w:eastAsia="de-CH"/>
        </w:rPr>
        <w:t>may</w:t>
      </w:r>
      <w:r>
        <w:rPr>
          <w:lang w:eastAsia="de-CH"/>
        </w:rPr>
        <w:t xml:space="preserve"> not accept third party or anonymous payments in favour of your Lykke Wallet.</w:t>
      </w:r>
    </w:p>
    <w:p w14:paraId="29B0B626" w14:textId="77777777" w:rsidR="0070608F" w:rsidRDefault="0070608F" w:rsidP="00735B4E">
      <w:pPr>
        <w:ind w:left="360"/>
        <w:jc w:val="both"/>
        <w:rPr>
          <w:lang w:eastAsia="de-CH"/>
        </w:rPr>
      </w:pPr>
      <w:r>
        <w:rPr>
          <w:lang w:eastAsia="de-CH"/>
        </w:rPr>
        <w:t>All payment and transfer charges will be borne by you and Lykke is entitled to debit your Lykke Wallet for these charges.</w:t>
      </w:r>
    </w:p>
    <w:p w14:paraId="7B4895DC" w14:textId="77777777" w:rsidR="0070608F" w:rsidRDefault="0070608F" w:rsidP="00735B4E">
      <w:pPr>
        <w:ind w:left="360"/>
        <w:jc w:val="both"/>
        <w:rPr>
          <w:lang w:eastAsia="de-CH"/>
        </w:rPr>
      </w:pPr>
      <w:r>
        <w:rPr>
          <w:lang w:eastAsia="de-CH"/>
        </w:rPr>
        <w:t>If you make a payment by bank transfer, by credit card or any other method of electronic money transfer, Lykke shall credit your Lykke Wallet with the relevant amount within one business day after the amount is credited to the bank account of Lykke. Your deposit balance will be depicted in the blockchain.</w:t>
      </w:r>
    </w:p>
    <w:p w14:paraId="2AAA12C2" w14:textId="77777777" w:rsidR="0070608F" w:rsidRPr="001E5A49" w:rsidRDefault="0070608F" w:rsidP="00735B4E">
      <w:pPr>
        <w:pStyle w:val="Heading1"/>
        <w:numPr>
          <w:ilvl w:val="0"/>
          <w:numId w:val="7"/>
        </w:numPr>
        <w:rPr>
          <w:b w:val="0"/>
        </w:rPr>
      </w:pPr>
      <w:r w:rsidRPr="001E5A49">
        <w:t>Withdrawal from the Trading Wallet</w:t>
      </w:r>
    </w:p>
    <w:p w14:paraId="599E5D70" w14:textId="77777777" w:rsidR="00F906F2" w:rsidRDefault="00F906F2" w:rsidP="00F906F2">
      <w:pPr>
        <w:ind w:left="360"/>
        <w:jc w:val="both"/>
        <w:rPr>
          <w:lang w:eastAsia="de-CH"/>
        </w:rPr>
      </w:pPr>
      <w:r>
        <w:rPr>
          <w:lang w:eastAsia="de-CH"/>
        </w:rPr>
        <w:t>Lykke will perform withdrawals of your funds or Products, upon an application for withdrawal made via Lykke’s app or website.</w:t>
      </w:r>
    </w:p>
    <w:p w14:paraId="2B737E09" w14:textId="77777777" w:rsidR="00F906F2" w:rsidRDefault="00F906F2" w:rsidP="00F906F2">
      <w:pPr>
        <w:ind w:left="360"/>
        <w:jc w:val="both"/>
        <w:rPr>
          <w:lang w:eastAsia="de-CH"/>
        </w:rPr>
      </w:pPr>
      <w:r>
        <w:rPr>
          <w:lang w:eastAsia="de-CH"/>
        </w:rPr>
        <w:t>Upon Lykke receiving an instruction from you to withdraw funds or Products from your Lykke Wallet, Lykke shall pay the said amount within five business days, if the following requirements are met:</w:t>
      </w:r>
    </w:p>
    <w:p w14:paraId="08B6EBC6" w14:textId="77777777" w:rsidR="00F906F2" w:rsidRDefault="00F906F2" w:rsidP="00F906F2">
      <w:pPr>
        <w:pStyle w:val="ListParagraph"/>
        <w:numPr>
          <w:ilvl w:val="0"/>
          <w:numId w:val="17"/>
        </w:numPr>
        <w:jc w:val="both"/>
        <w:rPr>
          <w:lang w:eastAsia="de-CH"/>
        </w:rPr>
      </w:pPr>
      <w:r>
        <w:rPr>
          <w:lang w:eastAsia="de-CH"/>
        </w:rPr>
        <w:t>The withdrawal instruction includes all necessary information;</w:t>
      </w:r>
    </w:p>
    <w:p w14:paraId="6C7FCFDD" w14:textId="77777777" w:rsidR="00F906F2" w:rsidRDefault="00F906F2" w:rsidP="00F906F2">
      <w:pPr>
        <w:pStyle w:val="ListParagraph"/>
        <w:numPr>
          <w:ilvl w:val="0"/>
          <w:numId w:val="17"/>
        </w:numPr>
        <w:jc w:val="both"/>
        <w:rPr>
          <w:lang w:eastAsia="de-CH"/>
        </w:rPr>
      </w:pPr>
      <w:r>
        <w:rPr>
          <w:lang w:eastAsia="de-CH"/>
        </w:rPr>
        <w:t>The instruction is to make a bank transfer to your bank account or a the Lykke Private Wallet (as defined in the Trading Rules); and</w:t>
      </w:r>
    </w:p>
    <w:p w14:paraId="7E562F51" w14:textId="77777777" w:rsidR="00F906F2" w:rsidRDefault="00F906F2" w:rsidP="00F906F2">
      <w:pPr>
        <w:pStyle w:val="ListParagraph"/>
        <w:numPr>
          <w:ilvl w:val="0"/>
          <w:numId w:val="17"/>
        </w:numPr>
        <w:jc w:val="both"/>
        <w:rPr>
          <w:lang w:eastAsia="de-CH"/>
        </w:rPr>
      </w:pPr>
      <w:r>
        <w:rPr>
          <w:lang w:eastAsia="de-CH"/>
        </w:rPr>
        <w:lastRenderedPageBreak/>
        <w:t>At the moment of payment, your Lykke Wallet balance exceeds or is equal to the amount specified in the withdrawal instruction including all payment charges.</w:t>
      </w:r>
    </w:p>
    <w:p w14:paraId="4B623521" w14:textId="77777777" w:rsidR="00F906F2" w:rsidRDefault="00F906F2" w:rsidP="00F906F2">
      <w:pPr>
        <w:ind w:left="360"/>
        <w:jc w:val="both"/>
        <w:rPr>
          <w:lang w:eastAsia="de-CH"/>
        </w:rPr>
      </w:pPr>
      <w:r>
        <w:rPr>
          <w:lang w:eastAsia="de-CH"/>
        </w:rPr>
        <w:t>Withdrawals will only be executed by crediting your personal bank account or Lykke Private Wallet. Lykke may not agree to effect withdrawals by transferring the funds to any other third party or to an anonymous wallet.</w:t>
      </w:r>
    </w:p>
    <w:p w14:paraId="119D12D3" w14:textId="77777777" w:rsidR="00F906F2" w:rsidRDefault="00F906F2" w:rsidP="00F906F2">
      <w:pPr>
        <w:ind w:left="360"/>
        <w:jc w:val="both"/>
        <w:rPr>
          <w:lang w:eastAsia="de-CH"/>
        </w:rPr>
      </w:pPr>
      <w:r>
        <w:rPr>
          <w:lang w:eastAsia="de-CH"/>
        </w:rPr>
        <w:t>Lykke reserves the right to decline a withdrawal request when you ask for a specific transfer method and Lykke has the right to suggest an alternative.</w:t>
      </w:r>
    </w:p>
    <w:p w14:paraId="51E7E857" w14:textId="76EFD46F" w:rsidR="00F906F2" w:rsidRPr="00BB3713" w:rsidRDefault="00F906F2" w:rsidP="00735B4E">
      <w:pPr>
        <w:ind w:left="360"/>
        <w:jc w:val="both"/>
      </w:pPr>
      <w:r w:rsidRPr="00BB3713">
        <w:t>After the withdrawal request form is submitted by the Client, it will take 1 to 2 business days until the withdrawal request is reviewed and approved, which subject to terms and conditions described in this document.</w:t>
      </w:r>
      <w:r w:rsidRPr="00F906F2">
        <w:t xml:space="preserve"> </w:t>
      </w:r>
      <w:r>
        <w:t>A</w:t>
      </w:r>
      <w:r w:rsidRPr="00F906F2">
        <w:t>fter Lykke has reviewed and approved the withdrawal request, the Client's live trading account balance will be deducted.</w:t>
      </w:r>
      <w:r>
        <w:t xml:space="preserve"> After the withdrawal request is approved, it will take another 1 to 2 business days for Lykkes Account Department to remit the fund from our sending bank. After the fund is remitted from our sending bank, it may take another 2 to 5 business days until the fund reaches the Client's recipient bank account.</w:t>
      </w:r>
    </w:p>
    <w:p w14:paraId="48C93A94" w14:textId="77777777" w:rsidR="0070608F" w:rsidRDefault="0070608F" w:rsidP="00735B4E">
      <w:pPr>
        <w:ind w:left="360"/>
        <w:jc w:val="both"/>
      </w:pPr>
      <w:r>
        <w:t>The Participant acknowledges and agrees that if it withdraws a Product from the Lykke Wallet, the laws under which the Lykke trading venue operates might not be applicable anymore. Lykke declines any responsibility and liability in case of a withdrawal from the Lykke Wallet.</w:t>
      </w:r>
    </w:p>
    <w:p w14:paraId="2878614C" w14:textId="77777777" w:rsidR="00566C36" w:rsidRPr="00BB3713" w:rsidRDefault="00566C36" w:rsidP="00E16461">
      <w:pPr>
        <w:pStyle w:val="Heading1"/>
        <w:numPr>
          <w:ilvl w:val="0"/>
          <w:numId w:val="7"/>
        </w:numPr>
      </w:pPr>
      <w:bookmarkStart w:id="5" w:name="_Toc473733749"/>
      <w:r w:rsidRPr="00BB3713">
        <w:t>Margin Requirement of Open Positions</w:t>
      </w:r>
      <w:bookmarkEnd w:id="5"/>
    </w:p>
    <w:p w14:paraId="2D396DDD" w14:textId="77777777" w:rsidR="00566C36" w:rsidRPr="00BB3713" w:rsidRDefault="00566C36" w:rsidP="00E16461">
      <w:pPr>
        <w:pStyle w:val="ListParagraph"/>
        <w:numPr>
          <w:ilvl w:val="1"/>
          <w:numId w:val="8"/>
        </w:numPr>
        <w:jc w:val="both"/>
      </w:pPr>
      <w:r w:rsidRPr="00BB3713">
        <w:t>Before making and submitting a withdrawal request, the Client should</w:t>
      </w:r>
      <w:r w:rsidR="00283A61">
        <w:t xml:space="preserve"> be</w:t>
      </w:r>
      <w:r w:rsidRPr="00BB3713">
        <w:t xml:space="preserve"> aware of any Open Positions in his live trading account.</w:t>
      </w:r>
    </w:p>
    <w:p w14:paraId="0F38752E" w14:textId="77777777" w:rsidR="00566C36" w:rsidRPr="00BB3713" w:rsidRDefault="00566C36" w:rsidP="00E16461">
      <w:pPr>
        <w:pStyle w:val="ListParagraph"/>
        <w:numPr>
          <w:ilvl w:val="1"/>
          <w:numId w:val="8"/>
        </w:numPr>
        <w:jc w:val="both"/>
      </w:pPr>
      <w:r w:rsidRPr="00BB3713">
        <w:t>Once a Withdrawal request is approved, the fund will be immediately deducted from Client's live trading account balance.</w:t>
      </w:r>
    </w:p>
    <w:p w14:paraId="03F41A8A" w14:textId="77777777" w:rsidR="00566C36" w:rsidRPr="00BB3713" w:rsidRDefault="00566C36" w:rsidP="00E16461">
      <w:pPr>
        <w:pStyle w:val="ListParagraph"/>
        <w:numPr>
          <w:ilvl w:val="1"/>
          <w:numId w:val="8"/>
        </w:numPr>
        <w:jc w:val="both"/>
      </w:pPr>
      <w:r w:rsidRPr="00BB3713">
        <w:t>The Client's Open Positions may be liquidated without notice if the Client's live trading account balance falls below the Margin Requirement.</w:t>
      </w:r>
    </w:p>
    <w:p w14:paraId="46AAD5C8" w14:textId="77777777" w:rsidR="00566C36" w:rsidRPr="00BB3713" w:rsidRDefault="00566C36" w:rsidP="00E16461">
      <w:pPr>
        <w:pStyle w:val="Heading1"/>
        <w:numPr>
          <w:ilvl w:val="0"/>
          <w:numId w:val="7"/>
        </w:numPr>
      </w:pPr>
      <w:bookmarkStart w:id="6" w:name="_Toc473733750"/>
      <w:r w:rsidRPr="00BB3713">
        <w:t>Intermediary Bank Charges</w:t>
      </w:r>
      <w:bookmarkEnd w:id="6"/>
    </w:p>
    <w:p w14:paraId="22D83598" w14:textId="69B59511" w:rsidR="00566C36" w:rsidRPr="00BB3713" w:rsidRDefault="00566C36" w:rsidP="00E16461">
      <w:pPr>
        <w:pStyle w:val="ListParagraph"/>
        <w:numPr>
          <w:ilvl w:val="1"/>
          <w:numId w:val="9"/>
        </w:numPr>
        <w:jc w:val="both"/>
      </w:pPr>
      <w:r w:rsidRPr="00BB3713">
        <w:t xml:space="preserve">All fund transferred are subjected to intermediary bank charges </w:t>
      </w:r>
      <w:r w:rsidR="00F906F2">
        <w:t xml:space="preserve">that may range </w:t>
      </w:r>
      <w:r w:rsidRPr="00BB3713">
        <w:t>from 25 USD to 75 USD per transaction</w:t>
      </w:r>
      <w:r w:rsidR="00CE487D" w:rsidRPr="00BB3713">
        <w:t xml:space="preserve"> or more</w:t>
      </w:r>
      <w:r w:rsidRPr="00BB3713">
        <w:t>.</w:t>
      </w:r>
    </w:p>
    <w:p w14:paraId="5B8CDD30" w14:textId="77777777" w:rsidR="00566C36" w:rsidRPr="00BB3713" w:rsidRDefault="00566C36" w:rsidP="00E16461">
      <w:pPr>
        <w:pStyle w:val="ListParagraph"/>
        <w:numPr>
          <w:ilvl w:val="1"/>
          <w:numId w:val="9"/>
        </w:numPr>
        <w:jc w:val="both"/>
      </w:pPr>
      <w:r w:rsidRPr="00BB3713">
        <w:t>All fees charged by the intermediary banks or receiving banks in the transaction will be bared by at the Client and will be automati</w:t>
      </w:r>
      <w:r w:rsidR="00EC164F" w:rsidRPr="00BB3713">
        <w:t>cally deducted from the Client'</w:t>
      </w:r>
      <w:r w:rsidRPr="00BB3713">
        <w:t>s withdrawal amount by relevant bank. Therefore, do ensure the requested withdrawal amount is adequate to cater for the intermediary bank charges.</w:t>
      </w:r>
    </w:p>
    <w:p w14:paraId="460E5387" w14:textId="77777777" w:rsidR="00566C36" w:rsidRPr="00BB3713" w:rsidRDefault="00566C36" w:rsidP="00E16461">
      <w:pPr>
        <w:pStyle w:val="Heading1"/>
        <w:numPr>
          <w:ilvl w:val="0"/>
          <w:numId w:val="7"/>
        </w:numPr>
      </w:pPr>
      <w:bookmarkStart w:id="7" w:name="_Toc473733751"/>
      <w:r w:rsidRPr="00BB3713">
        <w:t>Adjustment Requirement and Authorization</w:t>
      </w:r>
      <w:bookmarkEnd w:id="7"/>
    </w:p>
    <w:p w14:paraId="2EA73AC2" w14:textId="77777777" w:rsidR="00566C36" w:rsidRPr="00BB3713" w:rsidRDefault="00566C36" w:rsidP="00E16461">
      <w:pPr>
        <w:pStyle w:val="ListParagraph"/>
        <w:numPr>
          <w:ilvl w:val="0"/>
          <w:numId w:val="10"/>
        </w:numPr>
        <w:jc w:val="both"/>
      </w:pPr>
      <w:r w:rsidRPr="00BB3713">
        <w:t xml:space="preserve">The Client must make sure that his/her </w:t>
      </w:r>
      <w:r w:rsidR="00CE487D" w:rsidRPr="00BB3713">
        <w:t>Trading platform</w:t>
      </w:r>
      <w:r w:rsidRPr="00BB3713">
        <w:t xml:space="preserve"> account balance is zero or positive.</w:t>
      </w:r>
    </w:p>
    <w:p w14:paraId="608600B6" w14:textId="77777777" w:rsidR="00566C36" w:rsidRPr="00BB3713" w:rsidRDefault="00566C36" w:rsidP="00E16461">
      <w:pPr>
        <w:pStyle w:val="ListParagraph"/>
        <w:numPr>
          <w:ilvl w:val="0"/>
          <w:numId w:val="10"/>
        </w:numPr>
        <w:jc w:val="both"/>
      </w:pPr>
      <w:r w:rsidRPr="00BB3713">
        <w:t xml:space="preserve">If the Client's </w:t>
      </w:r>
      <w:r w:rsidR="00CE487D" w:rsidRPr="00BB3713">
        <w:t>Trading platform</w:t>
      </w:r>
      <w:r w:rsidRPr="00BB3713">
        <w:t xml:space="preserve"> account balance is negative, it can be set off using a Pull request.</w:t>
      </w:r>
    </w:p>
    <w:p w14:paraId="0FD636F6" w14:textId="750E5715" w:rsidR="00566C36" w:rsidRPr="00BB3713" w:rsidRDefault="00EC164F" w:rsidP="00EC164F">
      <w:pPr>
        <w:pStyle w:val="ListParagraph"/>
        <w:numPr>
          <w:ilvl w:val="0"/>
          <w:numId w:val="10"/>
        </w:numPr>
        <w:ind w:left="714" w:hanging="357"/>
        <w:jc w:val="both"/>
      </w:pPr>
      <w:r w:rsidRPr="00BB3713">
        <w:t xml:space="preserve">Lykke </w:t>
      </w:r>
      <w:r w:rsidR="00566C36" w:rsidRPr="00BB3713">
        <w:t>reserves the right to rej</w:t>
      </w:r>
      <w:r w:rsidRPr="00BB3713">
        <w:t xml:space="preserve">ect any withdrawal request if </w:t>
      </w:r>
      <w:r w:rsidR="00566C36" w:rsidRPr="00BB3713">
        <w:t xml:space="preserve">the Client's </w:t>
      </w:r>
      <w:r w:rsidR="00CE487D" w:rsidRPr="00BB3713">
        <w:t xml:space="preserve">Trading </w:t>
      </w:r>
      <w:r w:rsidR="004D320B" w:rsidRPr="00BB3713">
        <w:t>platform account</w:t>
      </w:r>
      <w:r w:rsidR="00566C36" w:rsidRPr="00BB3713">
        <w:t xml:space="preserve"> balance is not zero or positive.</w:t>
      </w:r>
    </w:p>
    <w:p w14:paraId="3ADD71F4" w14:textId="77777777" w:rsidR="00566C36" w:rsidRPr="00BB3713" w:rsidRDefault="00566C36" w:rsidP="00E16461">
      <w:pPr>
        <w:pStyle w:val="Heading1"/>
        <w:numPr>
          <w:ilvl w:val="0"/>
          <w:numId w:val="7"/>
        </w:numPr>
      </w:pPr>
      <w:bookmarkStart w:id="8" w:name="_Toc473733753"/>
      <w:r w:rsidRPr="00BB3713">
        <w:lastRenderedPageBreak/>
        <w:t>Rejection by Recipient Bank</w:t>
      </w:r>
      <w:bookmarkEnd w:id="8"/>
    </w:p>
    <w:p w14:paraId="5C696918" w14:textId="77777777" w:rsidR="00566C36" w:rsidRPr="00BB3713" w:rsidRDefault="00566C36" w:rsidP="00EC164F">
      <w:pPr>
        <w:pStyle w:val="ListParagraph"/>
        <w:numPr>
          <w:ilvl w:val="0"/>
          <w:numId w:val="13"/>
        </w:numPr>
        <w:ind w:left="714" w:hanging="357"/>
        <w:jc w:val="both"/>
      </w:pPr>
      <w:r w:rsidRPr="00BB3713">
        <w:t>Before submitting a withdrawal request, Client must understand that the withdrawal is subjected to certain chances of rejection. The Client further understand that the rejection may cause delay the process extensively. Under rare circumstance, the process could delay up to 4 weeks until the fund is reflected on the Client's bank account.</w:t>
      </w:r>
    </w:p>
    <w:p w14:paraId="52F1942F" w14:textId="15251065" w:rsidR="00566C36" w:rsidRPr="00BB3713" w:rsidRDefault="00566C36" w:rsidP="00EC164F">
      <w:pPr>
        <w:pStyle w:val="ListParagraph"/>
        <w:numPr>
          <w:ilvl w:val="0"/>
          <w:numId w:val="13"/>
        </w:numPr>
        <w:ind w:left="714"/>
        <w:jc w:val="both"/>
      </w:pPr>
      <w:r w:rsidRPr="00BB3713">
        <w:t>If the Client received a rejection notice from the Client's recipient bank, the Client can create a support ticket</w:t>
      </w:r>
      <w:r w:rsidR="00BB3713" w:rsidRPr="00BB3713">
        <w:t xml:space="preserve"> (email to support@lykke.</w:t>
      </w:r>
      <w:del w:id="9" w:author="Belkin Anton" w:date="2018-02-28T18:09:00Z">
        <w:r w:rsidR="00BB3713" w:rsidRPr="00BB3713" w:rsidDel="00A24AA1">
          <w:delText>vu</w:delText>
        </w:r>
      </w:del>
      <w:ins w:id="10" w:author="Belkin Anton" w:date="2018-02-28T18:09:00Z">
        <w:r w:rsidR="00A24AA1">
          <w:t>com.cy</w:t>
        </w:r>
      </w:ins>
      <w:bookmarkStart w:id="11" w:name="_GoBack"/>
      <w:bookmarkEnd w:id="11"/>
      <w:r w:rsidR="00BB3713" w:rsidRPr="00BB3713">
        <w:t>)</w:t>
      </w:r>
      <w:r w:rsidRPr="00BB3713">
        <w:t xml:space="preserve"> to raise the issue.</w:t>
      </w:r>
    </w:p>
    <w:p w14:paraId="18CEC072" w14:textId="77777777" w:rsidR="00566C36" w:rsidRPr="00BB3713" w:rsidRDefault="00566C36" w:rsidP="00EC164F">
      <w:pPr>
        <w:pStyle w:val="ListParagraph"/>
        <w:numPr>
          <w:ilvl w:val="0"/>
          <w:numId w:val="13"/>
        </w:numPr>
        <w:ind w:left="714"/>
        <w:jc w:val="both"/>
      </w:pPr>
      <w:r w:rsidRPr="00BB3713">
        <w:t>Once a support ticket is received, our Account Department will wait for the rejection notice from our sending bank before taking further action. Our Account Department will follow up with the Client via only the support ticket.</w:t>
      </w:r>
    </w:p>
    <w:p w14:paraId="4EB98212" w14:textId="1F8B6ABB" w:rsidR="00566C36" w:rsidRPr="00BB3713" w:rsidRDefault="00EC164F" w:rsidP="00EC164F">
      <w:pPr>
        <w:pStyle w:val="ListParagraph"/>
        <w:numPr>
          <w:ilvl w:val="0"/>
          <w:numId w:val="13"/>
        </w:numPr>
        <w:ind w:left="714"/>
        <w:jc w:val="both"/>
      </w:pPr>
      <w:r w:rsidRPr="00BB3713">
        <w:t>Lykke</w:t>
      </w:r>
      <w:r w:rsidR="00566C36" w:rsidRPr="00BB3713">
        <w:t xml:space="preserve"> will only remit the fund to the same bank account again or reverse the withdrawal request to return the fund back to the Client's live trading account, whichever the Client's prefer, only after </w:t>
      </w:r>
      <w:r w:rsidRPr="00BB3713">
        <w:t xml:space="preserve">Lykke </w:t>
      </w:r>
      <w:r w:rsidR="00566C36" w:rsidRPr="00BB3713">
        <w:t>has received confirmation of rejection notice from our sending bank.</w:t>
      </w:r>
    </w:p>
    <w:p w14:paraId="3DBFD045" w14:textId="4F2C7940" w:rsidR="00566C36" w:rsidRPr="00BB3713" w:rsidRDefault="00EC164F" w:rsidP="00EC164F">
      <w:pPr>
        <w:pStyle w:val="ListParagraph"/>
        <w:numPr>
          <w:ilvl w:val="0"/>
          <w:numId w:val="13"/>
        </w:numPr>
        <w:ind w:left="714"/>
        <w:jc w:val="both"/>
      </w:pPr>
      <w:r w:rsidRPr="00BB3713">
        <w:t xml:space="preserve">Lykke </w:t>
      </w:r>
      <w:r w:rsidR="00566C36" w:rsidRPr="00BB3713">
        <w:t>will assume the transaction of fund received successfully in the Client's recipient bank account if no issue is raised regarding the matter via the support ticket.</w:t>
      </w:r>
    </w:p>
    <w:p w14:paraId="02A5B7D8" w14:textId="0FCF946A" w:rsidR="00566C36" w:rsidRPr="00BB3713" w:rsidRDefault="00EC164F" w:rsidP="00EC164F">
      <w:pPr>
        <w:pStyle w:val="ListParagraph"/>
        <w:numPr>
          <w:ilvl w:val="0"/>
          <w:numId w:val="13"/>
        </w:numPr>
        <w:ind w:left="714"/>
        <w:jc w:val="both"/>
      </w:pPr>
      <w:r w:rsidRPr="00BB3713">
        <w:t xml:space="preserve">Lykke </w:t>
      </w:r>
      <w:r w:rsidR="00566C36" w:rsidRPr="00BB3713">
        <w:t>will not entertain to any issues raised 90 days after the date of withdrawal approval.</w:t>
      </w:r>
    </w:p>
    <w:p w14:paraId="2A8A859A" w14:textId="77777777" w:rsidR="00566C36" w:rsidRPr="00BB3713" w:rsidRDefault="00566C36" w:rsidP="00E16461">
      <w:pPr>
        <w:pStyle w:val="Heading1"/>
        <w:numPr>
          <w:ilvl w:val="0"/>
          <w:numId w:val="7"/>
        </w:numPr>
      </w:pPr>
      <w:bookmarkStart w:id="12" w:name="_Toc473733754"/>
      <w:r w:rsidRPr="00BB3713">
        <w:t>Amendment to Existing Terms</w:t>
      </w:r>
      <w:bookmarkEnd w:id="12"/>
    </w:p>
    <w:p w14:paraId="1F343E44" w14:textId="4B30D05A" w:rsidR="00566C36" w:rsidRDefault="00EC164F" w:rsidP="00566C36">
      <w:pPr>
        <w:ind w:left="360"/>
        <w:jc w:val="both"/>
      </w:pPr>
      <w:r w:rsidRPr="00BB3713">
        <w:t xml:space="preserve">Lykke </w:t>
      </w:r>
      <w:r w:rsidR="00566C36" w:rsidRPr="00BB3713">
        <w:t>reserves the right to amend this document from time to time without prior notice. Therefore, the Client should check and read this document from time to time for any changes, especially before making any withdrawal request.</w:t>
      </w:r>
    </w:p>
    <w:sectPr w:rsidR="00566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roxima Nova Rg">
    <w:altName w:val="Arial"/>
    <w:panose1 w:val="020B0604020202020204"/>
    <w:charset w:val="00"/>
    <w:family w:val="modern"/>
    <w:notTrueType/>
    <w:pitch w:val="variable"/>
    <w:sig w:usb0="A00002E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424A"/>
    <w:multiLevelType w:val="multilevel"/>
    <w:tmpl w:val="ACD87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2515F4"/>
    <w:multiLevelType w:val="hybridMultilevel"/>
    <w:tmpl w:val="C33442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C0294B"/>
    <w:multiLevelType w:val="multilevel"/>
    <w:tmpl w:val="5296A83A"/>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76DEB"/>
    <w:multiLevelType w:val="multilevel"/>
    <w:tmpl w:val="6E76118A"/>
    <w:lvl w:ilvl="0">
      <w:start w:val="1"/>
      <w:numFmt w:val="decimal"/>
      <w:lvlText w:val="4.%1."/>
      <w:lvlJc w:val="left"/>
      <w:pPr>
        <w:ind w:left="1080" w:firstLine="1800"/>
      </w:pPr>
      <w:rPr>
        <w:rFonts w:hint="default"/>
      </w:r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4" w15:restartNumberingAfterBreak="0">
    <w:nsid w:val="1D1C6C1B"/>
    <w:multiLevelType w:val="hybridMultilevel"/>
    <w:tmpl w:val="709A3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B16ACC"/>
    <w:multiLevelType w:val="multilevel"/>
    <w:tmpl w:val="13B44A28"/>
    <w:lvl w:ilvl="0">
      <w:start w:val="1"/>
      <w:numFmt w:val="decimal"/>
      <w:pStyle w:val="WVL1Headline"/>
      <w:lvlText w:val="%1."/>
      <w:lvlJc w:val="left"/>
      <w:pPr>
        <w:tabs>
          <w:tab w:val="num" w:pos="965"/>
        </w:tabs>
        <w:ind w:left="965" w:hanging="397"/>
      </w:pPr>
      <w:rPr>
        <w:lang w:val="en-AU"/>
      </w:rPr>
    </w:lvl>
    <w:lvl w:ilvl="1">
      <w:start w:val="1"/>
      <w:numFmt w:val="decimal"/>
      <w:pStyle w:val="WVL2Headline"/>
      <w:lvlText w:val="%1.%2."/>
      <w:lvlJc w:val="left"/>
      <w:pPr>
        <w:tabs>
          <w:tab w:val="num" w:pos="964"/>
        </w:tabs>
        <w:ind w:left="964" w:hanging="567"/>
      </w:pPr>
    </w:lvl>
    <w:lvl w:ilvl="2">
      <w:start w:val="1"/>
      <w:numFmt w:val="decimal"/>
      <w:pStyle w:val="WVL3Headline"/>
      <w:lvlText w:val="%1.%2.%3."/>
      <w:lvlJc w:val="left"/>
      <w:pPr>
        <w:tabs>
          <w:tab w:val="num" w:pos="1758"/>
        </w:tabs>
        <w:ind w:left="1758" w:hanging="794"/>
      </w:pPr>
    </w:lvl>
    <w:lvl w:ilvl="3">
      <w:start w:val="1"/>
      <w:numFmt w:val="decimal"/>
      <w:pStyle w:val="WVL4Headline"/>
      <w:lvlText w:val="%1.%2.%3.%4."/>
      <w:lvlJc w:val="left"/>
      <w:pPr>
        <w:tabs>
          <w:tab w:val="num" w:pos="2948"/>
        </w:tabs>
        <w:ind w:left="2948" w:hanging="1077"/>
      </w:pPr>
      <w:rPr>
        <w:rFonts w:ascii="Arial" w:hAnsi="Arial" w:cs="Arial" w:hint="default"/>
      </w:rPr>
    </w:lvl>
    <w:lvl w:ilvl="4">
      <w:start w:val="1"/>
      <w:numFmt w:val="decimal"/>
      <w:lvlText w:val="%1.%2.%3.%4.%5."/>
      <w:lvlJc w:val="left"/>
      <w:pPr>
        <w:tabs>
          <w:tab w:val="num" w:pos="4139"/>
        </w:tabs>
        <w:ind w:left="4139" w:hanging="1191"/>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1437DB"/>
    <w:multiLevelType w:val="multilevel"/>
    <w:tmpl w:val="621C3D9A"/>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AE7195"/>
    <w:multiLevelType w:val="multilevel"/>
    <w:tmpl w:val="81DEB00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8" w15:restartNumberingAfterBreak="0">
    <w:nsid w:val="4DC54BB8"/>
    <w:multiLevelType w:val="hybridMultilevel"/>
    <w:tmpl w:val="B8E479EC"/>
    <w:lvl w:ilvl="0" w:tplc="B98A856A">
      <w:start w:val="1"/>
      <w:numFmt w:val="decimal"/>
      <w:lvlText w:val="6.%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07679D1"/>
    <w:multiLevelType w:val="multilevel"/>
    <w:tmpl w:val="ACD87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CD225CC"/>
    <w:multiLevelType w:val="hybridMultilevel"/>
    <w:tmpl w:val="F1C22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706E54"/>
    <w:multiLevelType w:val="hybridMultilevel"/>
    <w:tmpl w:val="D4EACD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5B054C8"/>
    <w:multiLevelType w:val="hybridMultilevel"/>
    <w:tmpl w:val="54B8976C"/>
    <w:lvl w:ilvl="0" w:tplc="D2CEDC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D7D105B"/>
    <w:multiLevelType w:val="hybridMultilevel"/>
    <w:tmpl w:val="615ED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42410A"/>
    <w:multiLevelType w:val="hybridMultilevel"/>
    <w:tmpl w:val="FD625E74"/>
    <w:lvl w:ilvl="0" w:tplc="18A49A82">
      <w:start w:val="1"/>
      <w:numFmt w:val="decimal"/>
      <w:lvlText w:val="5.%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6502670"/>
    <w:multiLevelType w:val="hybridMultilevel"/>
    <w:tmpl w:val="157A5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0A117A"/>
    <w:multiLevelType w:val="hybridMultilevel"/>
    <w:tmpl w:val="3CAE620C"/>
    <w:lvl w:ilvl="0" w:tplc="1BB435D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5"/>
  </w:num>
  <w:num w:numId="4">
    <w:abstractNumId w:val="4"/>
  </w:num>
  <w:num w:numId="5">
    <w:abstractNumId w:val="10"/>
  </w:num>
  <w:num w:numId="6">
    <w:abstractNumId w:val="11"/>
  </w:num>
  <w:num w:numId="7">
    <w:abstractNumId w:val="13"/>
  </w:num>
  <w:num w:numId="8">
    <w:abstractNumId w:val="2"/>
  </w:num>
  <w:num w:numId="9">
    <w:abstractNumId w:val="6"/>
  </w:num>
  <w:num w:numId="10">
    <w:abstractNumId w:val="16"/>
  </w:num>
  <w:num w:numId="11">
    <w:abstractNumId w:val="14"/>
  </w:num>
  <w:num w:numId="12">
    <w:abstractNumId w:val="1"/>
  </w:num>
  <w:num w:numId="13">
    <w:abstractNumId w:val="8"/>
  </w:num>
  <w:num w:numId="14">
    <w:abstractNumId w:val="3"/>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FB4"/>
    <w:rsid w:val="001D6490"/>
    <w:rsid w:val="00283A61"/>
    <w:rsid w:val="00363044"/>
    <w:rsid w:val="0043141F"/>
    <w:rsid w:val="00434928"/>
    <w:rsid w:val="00445090"/>
    <w:rsid w:val="00447418"/>
    <w:rsid w:val="004D320B"/>
    <w:rsid w:val="00566C36"/>
    <w:rsid w:val="005F10AE"/>
    <w:rsid w:val="00612852"/>
    <w:rsid w:val="0070608F"/>
    <w:rsid w:val="00735B4E"/>
    <w:rsid w:val="0085448E"/>
    <w:rsid w:val="00A24AA1"/>
    <w:rsid w:val="00A40658"/>
    <w:rsid w:val="00BB3713"/>
    <w:rsid w:val="00CE487D"/>
    <w:rsid w:val="00D4512B"/>
    <w:rsid w:val="00D60417"/>
    <w:rsid w:val="00D73FFB"/>
    <w:rsid w:val="00DA3FB4"/>
    <w:rsid w:val="00DA5A70"/>
    <w:rsid w:val="00E16461"/>
    <w:rsid w:val="00EA0429"/>
    <w:rsid w:val="00EC164F"/>
    <w:rsid w:val="00F763FF"/>
    <w:rsid w:val="00F906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5A25"/>
  <w15:docId w15:val="{063D338A-6622-4C3A-931F-D327AAB8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F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F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A3FB4"/>
    <w:pPr>
      <w:spacing w:after="0" w:line="240" w:lineRule="auto"/>
    </w:pPr>
  </w:style>
  <w:style w:type="character" w:customStyle="1" w:styleId="Heading2Char">
    <w:name w:val="Heading 2 Char"/>
    <w:basedOn w:val="DefaultParagraphFont"/>
    <w:link w:val="Heading2"/>
    <w:uiPriority w:val="9"/>
    <w:rsid w:val="00DA3FB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DA3FB4"/>
    <w:pPr>
      <w:keepNext/>
      <w:keepLines/>
      <w:spacing w:after="0"/>
      <w:contextualSpacing/>
      <w:jc w:val="center"/>
    </w:pPr>
    <w:rPr>
      <w:rFonts w:ascii="Proxima Nova Rg" w:eastAsia="Trebuchet MS" w:hAnsi="Proxima Nova Rg" w:cs="Trebuchet MS"/>
      <w:b/>
      <w:color w:val="000000"/>
      <w:sz w:val="48"/>
      <w:szCs w:val="20"/>
      <w:lang w:val="en-US"/>
    </w:rPr>
  </w:style>
  <w:style w:type="character" w:customStyle="1" w:styleId="TitleChar">
    <w:name w:val="Title Char"/>
    <w:basedOn w:val="DefaultParagraphFont"/>
    <w:link w:val="Title"/>
    <w:rsid w:val="00DA3FB4"/>
    <w:rPr>
      <w:rFonts w:ascii="Proxima Nova Rg" w:eastAsia="Trebuchet MS" w:hAnsi="Proxima Nova Rg" w:cs="Trebuchet MS"/>
      <w:b/>
      <w:color w:val="000000"/>
      <w:sz w:val="48"/>
      <w:szCs w:val="20"/>
      <w:lang w:val="en-US"/>
    </w:rPr>
  </w:style>
  <w:style w:type="paragraph" w:styleId="BalloonText">
    <w:name w:val="Balloon Text"/>
    <w:basedOn w:val="Normal"/>
    <w:link w:val="BalloonTextChar"/>
    <w:uiPriority w:val="99"/>
    <w:semiHidden/>
    <w:unhideWhenUsed/>
    <w:rsid w:val="00DA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FB4"/>
    <w:rPr>
      <w:rFonts w:ascii="Tahoma" w:hAnsi="Tahoma" w:cs="Tahoma"/>
      <w:sz w:val="16"/>
      <w:szCs w:val="16"/>
    </w:rPr>
  </w:style>
  <w:style w:type="paragraph" w:styleId="ListParagraph">
    <w:name w:val="List Paragraph"/>
    <w:basedOn w:val="Normal"/>
    <w:uiPriority w:val="34"/>
    <w:qFormat/>
    <w:rsid w:val="0085448E"/>
    <w:pPr>
      <w:ind w:left="720"/>
      <w:contextualSpacing/>
    </w:pPr>
  </w:style>
  <w:style w:type="paragraph" w:styleId="TOCHeading">
    <w:name w:val="TOC Heading"/>
    <w:basedOn w:val="Heading1"/>
    <w:next w:val="Normal"/>
    <w:uiPriority w:val="39"/>
    <w:unhideWhenUsed/>
    <w:qFormat/>
    <w:rsid w:val="0043492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434928"/>
    <w:pPr>
      <w:spacing w:after="100"/>
    </w:pPr>
  </w:style>
  <w:style w:type="character" w:styleId="Hyperlink">
    <w:name w:val="Hyperlink"/>
    <w:basedOn w:val="DefaultParagraphFont"/>
    <w:uiPriority w:val="99"/>
    <w:unhideWhenUsed/>
    <w:rsid w:val="00434928"/>
    <w:rPr>
      <w:color w:val="0000FF" w:themeColor="hyperlink"/>
      <w:u w:val="single"/>
    </w:rPr>
  </w:style>
  <w:style w:type="paragraph" w:customStyle="1" w:styleId="WVL1Headline">
    <w:name w:val="_W&amp;V L1 Headline"/>
    <w:basedOn w:val="BodyText"/>
    <w:next w:val="Normal"/>
    <w:qFormat/>
    <w:rsid w:val="0070608F"/>
    <w:pPr>
      <w:keepNext/>
      <w:numPr>
        <w:numId w:val="16"/>
      </w:numPr>
      <w:tabs>
        <w:tab w:val="clear" w:pos="965"/>
        <w:tab w:val="num" w:pos="360"/>
      </w:tabs>
      <w:spacing w:before="300" w:after="0" w:line="300" w:lineRule="atLeast"/>
      <w:ind w:left="0" w:firstLine="0"/>
      <w:outlineLvl w:val="0"/>
    </w:pPr>
    <w:rPr>
      <w:rFonts w:ascii="Arial" w:eastAsia="MS Mincho" w:hAnsi="Arial" w:cs="Times New Roman"/>
      <w:b/>
      <w:sz w:val="21"/>
      <w:szCs w:val="24"/>
      <w:lang w:val="de-CH" w:eastAsia="de-DE"/>
    </w:rPr>
  </w:style>
  <w:style w:type="paragraph" w:customStyle="1" w:styleId="WVL2Headline">
    <w:name w:val="_W&amp;V L2 Headline"/>
    <w:basedOn w:val="BodyText"/>
    <w:qFormat/>
    <w:rsid w:val="0070608F"/>
    <w:pPr>
      <w:keepLines/>
      <w:numPr>
        <w:ilvl w:val="1"/>
        <w:numId w:val="16"/>
      </w:numPr>
      <w:tabs>
        <w:tab w:val="clear" w:pos="964"/>
        <w:tab w:val="num" w:pos="360"/>
      </w:tabs>
      <w:spacing w:before="150" w:after="0" w:line="300" w:lineRule="atLeast"/>
      <w:ind w:left="0" w:firstLine="0"/>
      <w:jc w:val="both"/>
      <w:outlineLvl w:val="1"/>
    </w:pPr>
    <w:rPr>
      <w:rFonts w:ascii="Arial" w:eastAsia="MS Mincho" w:hAnsi="Arial" w:cs="Times New Roman"/>
      <w:b/>
      <w:sz w:val="21"/>
      <w:szCs w:val="20"/>
      <w:lang w:val="de-CH" w:eastAsia="de-DE"/>
    </w:rPr>
  </w:style>
  <w:style w:type="paragraph" w:customStyle="1" w:styleId="WVL3Headline">
    <w:name w:val="_W&amp;V L3 Headline"/>
    <w:basedOn w:val="BodyText"/>
    <w:qFormat/>
    <w:rsid w:val="0070608F"/>
    <w:pPr>
      <w:keepLines/>
      <w:numPr>
        <w:ilvl w:val="2"/>
        <w:numId w:val="16"/>
      </w:numPr>
      <w:tabs>
        <w:tab w:val="clear" w:pos="1758"/>
        <w:tab w:val="num" w:pos="360"/>
      </w:tabs>
      <w:spacing w:before="150" w:after="0" w:line="300" w:lineRule="atLeast"/>
      <w:ind w:left="0" w:firstLine="0"/>
      <w:jc w:val="both"/>
      <w:outlineLvl w:val="2"/>
    </w:pPr>
    <w:rPr>
      <w:rFonts w:ascii="Arial" w:eastAsia="MS Mincho" w:hAnsi="Arial" w:cs="Times New Roman"/>
      <w:sz w:val="21"/>
      <w:szCs w:val="20"/>
      <w:lang w:val="de-CH" w:eastAsia="de-DE"/>
    </w:rPr>
  </w:style>
  <w:style w:type="paragraph" w:customStyle="1" w:styleId="WVL4Headline">
    <w:name w:val="_W&amp;V L4 Headline"/>
    <w:basedOn w:val="BodyText"/>
    <w:rsid w:val="0070608F"/>
    <w:pPr>
      <w:keepLines/>
      <w:numPr>
        <w:ilvl w:val="3"/>
        <w:numId w:val="16"/>
      </w:numPr>
      <w:tabs>
        <w:tab w:val="clear" w:pos="2948"/>
        <w:tab w:val="num" w:pos="360"/>
        <w:tab w:val="left" w:pos="2835"/>
      </w:tabs>
      <w:spacing w:before="150" w:after="0" w:line="300" w:lineRule="atLeast"/>
      <w:ind w:left="0" w:firstLine="0"/>
      <w:jc w:val="both"/>
      <w:outlineLvl w:val="3"/>
    </w:pPr>
    <w:rPr>
      <w:rFonts w:ascii="Arial" w:eastAsia="MS Mincho" w:hAnsi="Arial" w:cs="Times New Roman"/>
      <w:sz w:val="21"/>
      <w:szCs w:val="20"/>
      <w:lang w:val="de-CH" w:eastAsia="de-DE"/>
    </w:rPr>
  </w:style>
  <w:style w:type="paragraph" w:styleId="BodyText">
    <w:name w:val="Body Text"/>
    <w:basedOn w:val="Normal"/>
    <w:link w:val="BodyTextChar"/>
    <w:uiPriority w:val="99"/>
    <w:semiHidden/>
    <w:unhideWhenUsed/>
    <w:rsid w:val="0070608F"/>
    <w:pPr>
      <w:spacing w:after="120"/>
    </w:pPr>
  </w:style>
  <w:style w:type="character" w:customStyle="1" w:styleId="BodyTextChar">
    <w:name w:val="Body Text Char"/>
    <w:basedOn w:val="DefaultParagraphFont"/>
    <w:link w:val="BodyText"/>
    <w:uiPriority w:val="99"/>
    <w:semiHidden/>
    <w:rsid w:val="0070608F"/>
  </w:style>
  <w:style w:type="character" w:styleId="CommentReference">
    <w:name w:val="annotation reference"/>
    <w:basedOn w:val="DefaultParagraphFont"/>
    <w:uiPriority w:val="99"/>
    <w:semiHidden/>
    <w:unhideWhenUsed/>
    <w:rsid w:val="0070608F"/>
    <w:rPr>
      <w:sz w:val="16"/>
      <w:szCs w:val="16"/>
    </w:rPr>
  </w:style>
  <w:style w:type="paragraph" w:styleId="CommentText">
    <w:name w:val="annotation text"/>
    <w:basedOn w:val="Normal"/>
    <w:link w:val="CommentTextChar"/>
    <w:uiPriority w:val="99"/>
    <w:semiHidden/>
    <w:unhideWhenUsed/>
    <w:rsid w:val="0070608F"/>
    <w:pPr>
      <w:spacing w:line="240" w:lineRule="auto"/>
    </w:pPr>
    <w:rPr>
      <w:sz w:val="20"/>
      <w:szCs w:val="20"/>
    </w:rPr>
  </w:style>
  <w:style w:type="character" w:customStyle="1" w:styleId="CommentTextChar">
    <w:name w:val="Comment Text Char"/>
    <w:basedOn w:val="DefaultParagraphFont"/>
    <w:link w:val="CommentText"/>
    <w:uiPriority w:val="99"/>
    <w:semiHidden/>
    <w:rsid w:val="0070608F"/>
    <w:rPr>
      <w:sz w:val="20"/>
      <w:szCs w:val="20"/>
    </w:rPr>
  </w:style>
  <w:style w:type="paragraph" w:styleId="CommentSubject">
    <w:name w:val="annotation subject"/>
    <w:basedOn w:val="CommentText"/>
    <w:next w:val="CommentText"/>
    <w:link w:val="CommentSubjectChar"/>
    <w:uiPriority w:val="99"/>
    <w:semiHidden/>
    <w:unhideWhenUsed/>
    <w:rsid w:val="0070608F"/>
    <w:rPr>
      <w:b/>
      <w:bCs/>
    </w:rPr>
  </w:style>
  <w:style w:type="character" w:customStyle="1" w:styleId="CommentSubjectChar">
    <w:name w:val="Comment Subject Char"/>
    <w:basedOn w:val="CommentTextChar"/>
    <w:link w:val="CommentSubject"/>
    <w:uiPriority w:val="99"/>
    <w:semiHidden/>
    <w:rsid w:val="007060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42A55-F360-2D46-8A95-CEE45386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1122</Words>
  <Characters>6399</Characters>
  <Application>Microsoft Office Word</Application>
  <DocSecurity>0</DocSecurity>
  <Lines>53</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Tsirakkis</dc:creator>
  <cp:lastModifiedBy>Belkin Anton</cp:lastModifiedBy>
  <cp:revision>6</cp:revision>
  <dcterms:created xsi:type="dcterms:W3CDTF">2018-01-18T11:41:00Z</dcterms:created>
  <dcterms:modified xsi:type="dcterms:W3CDTF">2018-02-28T17:09:00Z</dcterms:modified>
</cp:coreProperties>
</file>