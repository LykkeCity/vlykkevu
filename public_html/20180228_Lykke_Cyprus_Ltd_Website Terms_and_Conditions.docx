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12B" w:rsidRDefault="00D4512B" w:rsidP="00EA0429">
      <w:pPr>
        <w:jc w:val="both"/>
        <w:rPr>
          <w:b/>
          <w:sz w:val="28"/>
          <w:szCs w:val="28"/>
        </w:rPr>
      </w:pPr>
    </w:p>
    <w:p w:rsidR="00A108F4" w:rsidRDefault="00A108F4" w:rsidP="00EA0429">
      <w:pPr>
        <w:jc w:val="both"/>
        <w:rPr>
          <w:b/>
          <w:sz w:val="28"/>
          <w:szCs w:val="28"/>
        </w:rPr>
      </w:pPr>
    </w:p>
    <w:p w:rsidR="00D4512B" w:rsidRDefault="00D4512B" w:rsidP="00EA0429">
      <w:pPr>
        <w:jc w:val="both"/>
        <w:rPr>
          <w:b/>
          <w:sz w:val="28"/>
          <w:szCs w:val="28"/>
        </w:rPr>
      </w:pPr>
    </w:p>
    <w:p w:rsidR="00DA3FB4" w:rsidRDefault="002C66F5" w:rsidP="00DA5A70">
      <w:pPr>
        <w:jc w:val="center"/>
        <w:rPr>
          <w:b/>
          <w:sz w:val="28"/>
          <w:szCs w:val="28"/>
        </w:rPr>
      </w:pPr>
      <w:r>
        <w:rPr>
          <w:b/>
          <w:noProof/>
          <w:sz w:val="28"/>
          <w:szCs w:val="28"/>
          <w:lang w:val="en-US"/>
        </w:rPr>
        <w:drawing>
          <wp:inline distT="0" distB="0" distL="0" distR="0" wp14:anchorId="53428C3D" wp14:editId="3B0AE11E">
            <wp:extent cx="3947160" cy="11613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ig.png"/>
                    <pic:cNvPicPr/>
                  </pic:nvPicPr>
                  <pic:blipFill>
                    <a:blip r:embed="rId6">
                      <a:extLst>
                        <a:ext uri="{28A0092B-C50C-407E-A947-70E740481C1C}">
                          <a14:useLocalDpi xmlns:a14="http://schemas.microsoft.com/office/drawing/2010/main" val="0"/>
                        </a:ext>
                      </a:extLst>
                    </a:blip>
                    <a:stretch>
                      <a:fillRect/>
                    </a:stretch>
                  </pic:blipFill>
                  <pic:spPr>
                    <a:xfrm>
                      <a:off x="0" y="0"/>
                      <a:ext cx="3978937" cy="1170685"/>
                    </a:xfrm>
                    <a:prstGeom prst="rect">
                      <a:avLst/>
                    </a:prstGeom>
                  </pic:spPr>
                </pic:pic>
              </a:graphicData>
            </a:graphic>
          </wp:inline>
        </w:drawing>
      </w:r>
    </w:p>
    <w:p w:rsidR="00DA3FB4" w:rsidRDefault="00D4512B" w:rsidP="00DA5A70">
      <w:pPr>
        <w:jc w:val="center"/>
        <w:rPr>
          <w:b/>
          <w:sz w:val="56"/>
          <w:szCs w:val="28"/>
        </w:rPr>
      </w:pPr>
      <w:r>
        <w:rPr>
          <w:b/>
          <w:sz w:val="56"/>
          <w:szCs w:val="28"/>
        </w:rPr>
        <w:t>L</w:t>
      </w:r>
      <w:r w:rsidR="00DA3FB4">
        <w:rPr>
          <w:b/>
          <w:sz w:val="56"/>
          <w:szCs w:val="28"/>
        </w:rPr>
        <w:t xml:space="preserve">ykke </w:t>
      </w:r>
      <w:del w:id="0" w:author="Belkin Anton" w:date="2018-02-28T18:04:00Z">
        <w:r w:rsidDel="008F67A6">
          <w:rPr>
            <w:b/>
            <w:sz w:val="56"/>
            <w:szCs w:val="28"/>
          </w:rPr>
          <w:delText>Vanuatu Ltd</w:delText>
        </w:r>
      </w:del>
      <w:ins w:id="1" w:author="Belkin Anton" w:date="2018-02-28T18:04:00Z">
        <w:r w:rsidR="008F67A6">
          <w:rPr>
            <w:b/>
            <w:sz w:val="56"/>
            <w:szCs w:val="28"/>
          </w:rPr>
          <w:t>Cyprus Ltd</w:t>
        </w:r>
      </w:ins>
    </w:p>
    <w:p w:rsidR="00DA3FB4" w:rsidRDefault="00DA3FB4" w:rsidP="00DA5A70">
      <w:pPr>
        <w:jc w:val="center"/>
        <w:rPr>
          <w:b/>
          <w:sz w:val="28"/>
          <w:szCs w:val="28"/>
        </w:rPr>
      </w:pPr>
    </w:p>
    <w:p w:rsidR="00D4512B" w:rsidRDefault="00D4512B" w:rsidP="00DA5A70">
      <w:pPr>
        <w:jc w:val="center"/>
        <w:rPr>
          <w:b/>
          <w:sz w:val="28"/>
          <w:szCs w:val="28"/>
        </w:rPr>
      </w:pPr>
    </w:p>
    <w:p w:rsidR="00DA3FB4" w:rsidRDefault="00DA3FB4" w:rsidP="00DA5A70">
      <w:pPr>
        <w:jc w:val="center"/>
        <w:rPr>
          <w:b/>
          <w:sz w:val="28"/>
          <w:szCs w:val="28"/>
        </w:rPr>
      </w:pPr>
    </w:p>
    <w:p w:rsidR="00D4512B" w:rsidRDefault="00D4512B" w:rsidP="00DA5A70">
      <w:pPr>
        <w:jc w:val="center"/>
        <w:rPr>
          <w:b/>
          <w:sz w:val="28"/>
          <w:szCs w:val="28"/>
        </w:rPr>
      </w:pPr>
    </w:p>
    <w:p w:rsidR="00DA3FB4" w:rsidRDefault="00DA3FB4" w:rsidP="00DA5A70">
      <w:pPr>
        <w:jc w:val="center"/>
        <w:rPr>
          <w:b/>
          <w:sz w:val="28"/>
          <w:szCs w:val="28"/>
        </w:rPr>
      </w:pPr>
    </w:p>
    <w:p w:rsidR="00DA3FB4" w:rsidRDefault="00DA3FB4" w:rsidP="00DA5A70">
      <w:pPr>
        <w:jc w:val="center"/>
        <w:rPr>
          <w:b/>
          <w:sz w:val="28"/>
          <w:szCs w:val="28"/>
        </w:rPr>
      </w:pPr>
    </w:p>
    <w:p w:rsidR="00D4512B" w:rsidRDefault="00294CBA" w:rsidP="00DA5A70">
      <w:pPr>
        <w:jc w:val="center"/>
      </w:pPr>
      <w:r>
        <w:rPr>
          <w:rFonts w:ascii="Proxima Nova Rg" w:eastAsia="Trebuchet MS" w:hAnsi="Proxima Nova Rg" w:cs="Trebuchet MS"/>
          <w:b/>
          <w:color w:val="000000"/>
          <w:sz w:val="48"/>
          <w:szCs w:val="20"/>
          <w:lang w:val="en-US"/>
        </w:rPr>
        <w:t xml:space="preserve">Website </w:t>
      </w:r>
      <w:r w:rsidR="0085448E" w:rsidRPr="0085448E">
        <w:rPr>
          <w:rFonts w:ascii="Proxima Nova Rg" w:eastAsia="Trebuchet MS" w:hAnsi="Proxima Nova Rg" w:cs="Trebuchet MS"/>
          <w:b/>
          <w:color w:val="000000"/>
          <w:sz w:val="48"/>
          <w:szCs w:val="20"/>
          <w:lang w:val="en-US"/>
        </w:rPr>
        <w:t>Terms and Conditions</w:t>
      </w:r>
    </w:p>
    <w:p w:rsidR="00DA3FB4" w:rsidRDefault="00DA3FB4" w:rsidP="00DA5A70">
      <w:pPr>
        <w:jc w:val="center"/>
      </w:pPr>
    </w:p>
    <w:p w:rsidR="0043141F" w:rsidRDefault="0043141F" w:rsidP="00DA5A70">
      <w:pPr>
        <w:jc w:val="center"/>
      </w:pPr>
    </w:p>
    <w:p w:rsidR="00DA3FB4" w:rsidRDefault="00DA3FB4" w:rsidP="00DA5A70">
      <w:pPr>
        <w:jc w:val="center"/>
      </w:pPr>
    </w:p>
    <w:p w:rsidR="00DA3FB4" w:rsidRDefault="00DA3FB4" w:rsidP="00DA5A70">
      <w:pPr>
        <w:jc w:val="center"/>
      </w:pPr>
    </w:p>
    <w:p w:rsidR="00DA3FB4" w:rsidRDefault="00DA3FB4" w:rsidP="00DA5A70">
      <w:pPr>
        <w:jc w:val="center"/>
      </w:pPr>
    </w:p>
    <w:p w:rsidR="00DA3FB4" w:rsidRDefault="00D3640C" w:rsidP="00DA5A70">
      <w:pPr>
        <w:jc w:val="center"/>
        <w:rPr>
          <w:b/>
          <w:sz w:val="28"/>
        </w:rPr>
      </w:pPr>
      <w:r>
        <w:rPr>
          <w:b/>
          <w:sz w:val="28"/>
        </w:rPr>
        <w:t>February</w:t>
      </w:r>
      <w:r w:rsidR="00F365AA">
        <w:rPr>
          <w:b/>
          <w:sz w:val="28"/>
        </w:rPr>
        <w:t xml:space="preserve"> </w:t>
      </w:r>
      <w:r w:rsidR="0070526A">
        <w:rPr>
          <w:b/>
          <w:sz w:val="28"/>
        </w:rPr>
        <w:t>2018</w:t>
      </w:r>
    </w:p>
    <w:p w:rsidR="0043141F" w:rsidRDefault="0043141F">
      <w:r>
        <w:br w:type="page"/>
      </w:r>
    </w:p>
    <w:sdt>
      <w:sdtPr>
        <w:rPr>
          <w:rFonts w:asciiTheme="minorHAnsi" w:eastAsiaTheme="minorHAnsi" w:hAnsiTheme="minorHAnsi" w:cstheme="minorBidi"/>
          <w:color w:val="auto"/>
          <w:sz w:val="22"/>
          <w:szCs w:val="22"/>
          <w:lang w:val="en-GB"/>
        </w:rPr>
        <w:id w:val="1655412758"/>
        <w:docPartObj>
          <w:docPartGallery w:val="Table of Contents"/>
          <w:docPartUnique/>
        </w:docPartObj>
      </w:sdtPr>
      <w:sdtEndPr>
        <w:rPr>
          <w:b/>
          <w:bCs/>
          <w:noProof/>
        </w:rPr>
      </w:sdtEndPr>
      <w:sdtContent>
        <w:p w:rsidR="00C06042" w:rsidRDefault="00C06042">
          <w:pPr>
            <w:pStyle w:val="TOCHeading"/>
          </w:pPr>
          <w:r>
            <w:t>Contents</w:t>
          </w:r>
        </w:p>
        <w:p w:rsidR="00C06042" w:rsidRDefault="00C0604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3723732" w:history="1">
            <w:r w:rsidRPr="00844045">
              <w:rPr>
                <w:rStyle w:val="Hyperlink"/>
                <w:noProof/>
              </w:rPr>
              <w:t>PLEASE READ THESE TERMS AND CONDITIONS CAREFULLY.</w:t>
            </w:r>
            <w:r>
              <w:rPr>
                <w:noProof/>
                <w:webHidden/>
              </w:rPr>
              <w:tab/>
            </w:r>
            <w:r>
              <w:rPr>
                <w:noProof/>
                <w:webHidden/>
              </w:rPr>
              <w:fldChar w:fldCharType="begin"/>
            </w:r>
            <w:r>
              <w:rPr>
                <w:noProof/>
                <w:webHidden/>
              </w:rPr>
              <w:instrText xml:space="preserve"> PAGEREF _Toc473723732 \h </w:instrText>
            </w:r>
            <w:r>
              <w:rPr>
                <w:noProof/>
                <w:webHidden/>
              </w:rPr>
            </w:r>
            <w:r>
              <w:rPr>
                <w:noProof/>
                <w:webHidden/>
              </w:rPr>
              <w:fldChar w:fldCharType="separate"/>
            </w:r>
            <w:r>
              <w:rPr>
                <w:noProof/>
                <w:webHidden/>
              </w:rPr>
              <w:t>3</w:t>
            </w:r>
            <w:r>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33" w:history="1">
            <w:r w:rsidR="00C06042" w:rsidRPr="00844045">
              <w:rPr>
                <w:rStyle w:val="Hyperlink"/>
                <w:noProof/>
              </w:rPr>
              <w:t>1. Ownership of site</w:t>
            </w:r>
            <w:r w:rsidR="00C06042">
              <w:rPr>
                <w:noProof/>
                <w:webHidden/>
              </w:rPr>
              <w:tab/>
            </w:r>
            <w:r w:rsidR="00C06042">
              <w:rPr>
                <w:noProof/>
                <w:webHidden/>
              </w:rPr>
              <w:fldChar w:fldCharType="begin"/>
            </w:r>
            <w:r w:rsidR="00C06042">
              <w:rPr>
                <w:noProof/>
                <w:webHidden/>
              </w:rPr>
              <w:instrText xml:space="preserve"> PAGEREF _Toc473723733 \h </w:instrText>
            </w:r>
            <w:r w:rsidR="00C06042">
              <w:rPr>
                <w:noProof/>
                <w:webHidden/>
              </w:rPr>
            </w:r>
            <w:r w:rsidR="00C06042">
              <w:rPr>
                <w:noProof/>
                <w:webHidden/>
              </w:rPr>
              <w:fldChar w:fldCharType="separate"/>
            </w:r>
            <w:r w:rsidR="00C06042">
              <w:rPr>
                <w:noProof/>
                <w:webHidden/>
              </w:rPr>
              <w:t>3</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34" w:history="1">
            <w:r w:rsidR="00C06042" w:rsidRPr="00844045">
              <w:rPr>
                <w:rStyle w:val="Hyperlink"/>
                <w:noProof/>
              </w:rPr>
              <w:t>2. Access of site</w:t>
            </w:r>
            <w:r w:rsidR="00C06042">
              <w:rPr>
                <w:noProof/>
                <w:webHidden/>
              </w:rPr>
              <w:tab/>
            </w:r>
            <w:r w:rsidR="00C06042">
              <w:rPr>
                <w:noProof/>
                <w:webHidden/>
              </w:rPr>
              <w:fldChar w:fldCharType="begin"/>
            </w:r>
            <w:r w:rsidR="00C06042">
              <w:rPr>
                <w:noProof/>
                <w:webHidden/>
              </w:rPr>
              <w:instrText xml:space="preserve"> PAGEREF _Toc473723734 \h </w:instrText>
            </w:r>
            <w:r w:rsidR="00C06042">
              <w:rPr>
                <w:noProof/>
                <w:webHidden/>
              </w:rPr>
            </w:r>
            <w:r w:rsidR="00C06042">
              <w:rPr>
                <w:noProof/>
                <w:webHidden/>
              </w:rPr>
              <w:fldChar w:fldCharType="separate"/>
            </w:r>
            <w:r w:rsidR="00C06042">
              <w:rPr>
                <w:noProof/>
                <w:webHidden/>
              </w:rPr>
              <w:t>3</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35" w:history="1">
            <w:r w:rsidR="00C06042" w:rsidRPr="00844045">
              <w:rPr>
                <w:rStyle w:val="Hyperlink"/>
                <w:noProof/>
              </w:rPr>
              <w:t>3. Copyright</w:t>
            </w:r>
            <w:r w:rsidR="00C06042">
              <w:rPr>
                <w:noProof/>
                <w:webHidden/>
              </w:rPr>
              <w:tab/>
            </w:r>
            <w:r w:rsidR="00C06042">
              <w:rPr>
                <w:noProof/>
                <w:webHidden/>
              </w:rPr>
              <w:fldChar w:fldCharType="begin"/>
            </w:r>
            <w:r w:rsidR="00C06042">
              <w:rPr>
                <w:noProof/>
                <w:webHidden/>
              </w:rPr>
              <w:instrText xml:space="preserve"> PAGEREF _Toc473723735 \h </w:instrText>
            </w:r>
            <w:r w:rsidR="00C06042">
              <w:rPr>
                <w:noProof/>
                <w:webHidden/>
              </w:rPr>
            </w:r>
            <w:r w:rsidR="00C06042">
              <w:rPr>
                <w:noProof/>
                <w:webHidden/>
              </w:rPr>
              <w:fldChar w:fldCharType="separate"/>
            </w:r>
            <w:r w:rsidR="00C06042">
              <w:rPr>
                <w:noProof/>
                <w:webHidden/>
              </w:rPr>
              <w:t>3</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36" w:history="1">
            <w:r w:rsidR="00C06042" w:rsidRPr="00844045">
              <w:rPr>
                <w:rStyle w:val="Hyperlink"/>
                <w:noProof/>
              </w:rPr>
              <w:t>4. Disclaimer of warranty and limitation of liability</w:t>
            </w:r>
            <w:r w:rsidR="00C06042">
              <w:rPr>
                <w:noProof/>
                <w:webHidden/>
              </w:rPr>
              <w:tab/>
            </w:r>
            <w:r w:rsidR="00C06042">
              <w:rPr>
                <w:noProof/>
                <w:webHidden/>
              </w:rPr>
              <w:fldChar w:fldCharType="begin"/>
            </w:r>
            <w:r w:rsidR="00C06042">
              <w:rPr>
                <w:noProof/>
                <w:webHidden/>
              </w:rPr>
              <w:instrText xml:space="preserve"> PAGEREF _Toc473723736 \h </w:instrText>
            </w:r>
            <w:r w:rsidR="00C06042">
              <w:rPr>
                <w:noProof/>
                <w:webHidden/>
              </w:rPr>
            </w:r>
            <w:r w:rsidR="00C06042">
              <w:rPr>
                <w:noProof/>
                <w:webHidden/>
              </w:rPr>
              <w:fldChar w:fldCharType="separate"/>
            </w:r>
            <w:r w:rsidR="00C06042">
              <w:rPr>
                <w:noProof/>
                <w:webHidden/>
              </w:rPr>
              <w:t>3</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37" w:history="1">
            <w:r w:rsidR="00C06042" w:rsidRPr="00844045">
              <w:rPr>
                <w:rStyle w:val="Hyperlink"/>
                <w:noProof/>
              </w:rPr>
              <w:t>5. Force majeure</w:t>
            </w:r>
            <w:r w:rsidR="00C06042">
              <w:rPr>
                <w:noProof/>
                <w:webHidden/>
              </w:rPr>
              <w:tab/>
            </w:r>
            <w:r w:rsidR="00C06042">
              <w:rPr>
                <w:noProof/>
                <w:webHidden/>
              </w:rPr>
              <w:fldChar w:fldCharType="begin"/>
            </w:r>
            <w:r w:rsidR="00C06042">
              <w:rPr>
                <w:noProof/>
                <w:webHidden/>
              </w:rPr>
              <w:instrText xml:space="preserve"> PAGEREF _Toc473723737 \h </w:instrText>
            </w:r>
            <w:r w:rsidR="00C06042">
              <w:rPr>
                <w:noProof/>
                <w:webHidden/>
              </w:rPr>
            </w:r>
            <w:r w:rsidR="00C06042">
              <w:rPr>
                <w:noProof/>
                <w:webHidden/>
              </w:rPr>
              <w:fldChar w:fldCharType="separate"/>
            </w:r>
            <w:r w:rsidR="00C06042">
              <w:rPr>
                <w:noProof/>
                <w:webHidden/>
              </w:rPr>
              <w:t>4</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38" w:history="1">
            <w:r w:rsidR="00C06042" w:rsidRPr="00844045">
              <w:rPr>
                <w:rStyle w:val="Hyperlink"/>
                <w:noProof/>
              </w:rPr>
              <w:t>6. Link to other sites</w:t>
            </w:r>
            <w:r w:rsidR="00C06042">
              <w:rPr>
                <w:noProof/>
                <w:webHidden/>
              </w:rPr>
              <w:tab/>
            </w:r>
            <w:r w:rsidR="00C06042">
              <w:rPr>
                <w:noProof/>
                <w:webHidden/>
              </w:rPr>
              <w:fldChar w:fldCharType="begin"/>
            </w:r>
            <w:r w:rsidR="00C06042">
              <w:rPr>
                <w:noProof/>
                <w:webHidden/>
              </w:rPr>
              <w:instrText xml:space="preserve"> PAGEREF _Toc473723738 \h </w:instrText>
            </w:r>
            <w:r w:rsidR="00C06042">
              <w:rPr>
                <w:noProof/>
                <w:webHidden/>
              </w:rPr>
            </w:r>
            <w:r w:rsidR="00C06042">
              <w:rPr>
                <w:noProof/>
                <w:webHidden/>
              </w:rPr>
              <w:fldChar w:fldCharType="separate"/>
            </w:r>
            <w:r w:rsidR="00C06042">
              <w:rPr>
                <w:noProof/>
                <w:webHidden/>
              </w:rPr>
              <w:t>5</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39" w:history="1">
            <w:r w:rsidR="00C06042" w:rsidRPr="00844045">
              <w:rPr>
                <w:rStyle w:val="Hyperlink"/>
                <w:noProof/>
              </w:rPr>
              <w:t>7. Security</w:t>
            </w:r>
            <w:r w:rsidR="00C06042">
              <w:rPr>
                <w:noProof/>
                <w:webHidden/>
              </w:rPr>
              <w:tab/>
            </w:r>
            <w:r w:rsidR="00C06042">
              <w:rPr>
                <w:noProof/>
                <w:webHidden/>
              </w:rPr>
              <w:fldChar w:fldCharType="begin"/>
            </w:r>
            <w:r w:rsidR="00C06042">
              <w:rPr>
                <w:noProof/>
                <w:webHidden/>
              </w:rPr>
              <w:instrText xml:space="preserve"> PAGEREF _Toc473723739 \h </w:instrText>
            </w:r>
            <w:r w:rsidR="00C06042">
              <w:rPr>
                <w:noProof/>
                <w:webHidden/>
              </w:rPr>
            </w:r>
            <w:r w:rsidR="00C06042">
              <w:rPr>
                <w:noProof/>
                <w:webHidden/>
              </w:rPr>
              <w:fldChar w:fldCharType="separate"/>
            </w:r>
            <w:r w:rsidR="00C06042">
              <w:rPr>
                <w:noProof/>
                <w:webHidden/>
              </w:rPr>
              <w:t>6</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40" w:history="1">
            <w:r w:rsidR="00C06042" w:rsidRPr="00844045">
              <w:rPr>
                <w:rStyle w:val="Hyperlink"/>
                <w:noProof/>
              </w:rPr>
              <w:t>8. Privacy</w:t>
            </w:r>
            <w:r w:rsidR="00C06042">
              <w:rPr>
                <w:noProof/>
                <w:webHidden/>
              </w:rPr>
              <w:tab/>
            </w:r>
            <w:r w:rsidR="00C06042">
              <w:rPr>
                <w:noProof/>
                <w:webHidden/>
              </w:rPr>
              <w:fldChar w:fldCharType="begin"/>
            </w:r>
            <w:r w:rsidR="00C06042">
              <w:rPr>
                <w:noProof/>
                <w:webHidden/>
              </w:rPr>
              <w:instrText xml:space="preserve"> PAGEREF _Toc473723740 \h </w:instrText>
            </w:r>
            <w:r w:rsidR="00C06042">
              <w:rPr>
                <w:noProof/>
                <w:webHidden/>
              </w:rPr>
            </w:r>
            <w:r w:rsidR="00C06042">
              <w:rPr>
                <w:noProof/>
                <w:webHidden/>
              </w:rPr>
              <w:fldChar w:fldCharType="separate"/>
            </w:r>
            <w:r w:rsidR="00C06042">
              <w:rPr>
                <w:noProof/>
                <w:webHidden/>
              </w:rPr>
              <w:t>6</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41" w:history="1">
            <w:r w:rsidR="00C06042" w:rsidRPr="00844045">
              <w:rPr>
                <w:rStyle w:val="Hyperlink"/>
                <w:noProof/>
              </w:rPr>
              <w:t>9. Applicable law and jurisdiction</w:t>
            </w:r>
            <w:r w:rsidR="00C06042">
              <w:rPr>
                <w:noProof/>
                <w:webHidden/>
              </w:rPr>
              <w:tab/>
            </w:r>
            <w:r w:rsidR="00C06042">
              <w:rPr>
                <w:noProof/>
                <w:webHidden/>
              </w:rPr>
              <w:fldChar w:fldCharType="begin"/>
            </w:r>
            <w:r w:rsidR="00C06042">
              <w:rPr>
                <w:noProof/>
                <w:webHidden/>
              </w:rPr>
              <w:instrText xml:space="preserve"> PAGEREF _Toc473723741 \h </w:instrText>
            </w:r>
            <w:r w:rsidR="00C06042">
              <w:rPr>
                <w:noProof/>
                <w:webHidden/>
              </w:rPr>
            </w:r>
            <w:r w:rsidR="00C06042">
              <w:rPr>
                <w:noProof/>
                <w:webHidden/>
              </w:rPr>
              <w:fldChar w:fldCharType="separate"/>
            </w:r>
            <w:r w:rsidR="00C06042">
              <w:rPr>
                <w:noProof/>
                <w:webHidden/>
              </w:rPr>
              <w:t>6</w:t>
            </w:r>
            <w:r w:rsidR="00C06042">
              <w:rPr>
                <w:noProof/>
                <w:webHidden/>
              </w:rPr>
              <w:fldChar w:fldCharType="end"/>
            </w:r>
          </w:hyperlink>
        </w:p>
        <w:p w:rsidR="00C06042" w:rsidRDefault="008F67A6">
          <w:pPr>
            <w:pStyle w:val="TOC1"/>
            <w:tabs>
              <w:tab w:val="right" w:leader="dot" w:pos="9016"/>
            </w:tabs>
            <w:rPr>
              <w:rFonts w:eastAsiaTheme="minorEastAsia"/>
              <w:noProof/>
              <w:lang w:val="en-US"/>
            </w:rPr>
          </w:pPr>
          <w:hyperlink w:anchor="_Toc473723742" w:history="1">
            <w:r w:rsidR="00C06042" w:rsidRPr="00844045">
              <w:rPr>
                <w:rStyle w:val="Hyperlink"/>
                <w:noProof/>
              </w:rPr>
              <w:t>10. Revocation of bonuses</w:t>
            </w:r>
            <w:r w:rsidR="00C06042">
              <w:rPr>
                <w:noProof/>
                <w:webHidden/>
              </w:rPr>
              <w:tab/>
            </w:r>
            <w:r w:rsidR="00C06042">
              <w:rPr>
                <w:noProof/>
                <w:webHidden/>
              </w:rPr>
              <w:fldChar w:fldCharType="begin"/>
            </w:r>
            <w:r w:rsidR="00C06042">
              <w:rPr>
                <w:noProof/>
                <w:webHidden/>
              </w:rPr>
              <w:instrText xml:space="preserve"> PAGEREF _Toc473723742 \h </w:instrText>
            </w:r>
            <w:r w:rsidR="00C06042">
              <w:rPr>
                <w:noProof/>
                <w:webHidden/>
              </w:rPr>
            </w:r>
            <w:r w:rsidR="00C06042">
              <w:rPr>
                <w:noProof/>
                <w:webHidden/>
              </w:rPr>
              <w:fldChar w:fldCharType="separate"/>
            </w:r>
            <w:r w:rsidR="00C06042">
              <w:rPr>
                <w:noProof/>
                <w:webHidden/>
              </w:rPr>
              <w:t>6</w:t>
            </w:r>
            <w:r w:rsidR="00C06042">
              <w:rPr>
                <w:noProof/>
                <w:webHidden/>
              </w:rPr>
              <w:fldChar w:fldCharType="end"/>
            </w:r>
          </w:hyperlink>
        </w:p>
        <w:p w:rsidR="00C06042" w:rsidRDefault="00C06042">
          <w:r>
            <w:rPr>
              <w:b/>
              <w:bCs/>
              <w:noProof/>
            </w:rPr>
            <w:fldChar w:fldCharType="end"/>
          </w:r>
        </w:p>
      </w:sdtContent>
    </w:sdt>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 w:rsidR="00C06042" w:rsidRDefault="00C06042">
      <w:pPr>
        <w:rPr>
          <w:rFonts w:asciiTheme="majorHAnsi" w:eastAsiaTheme="majorEastAsia" w:hAnsiTheme="majorHAnsi" w:cstheme="majorBidi"/>
          <w:b/>
          <w:bCs/>
          <w:color w:val="4F81BD" w:themeColor="accent1"/>
          <w:sz w:val="26"/>
          <w:szCs w:val="26"/>
        </w:rPr>
      </w:pPr>
    </w:p>
    <w:p w:rsidR="0085448E" w:rsidRDefault="0085448E" w:rsidP="0085448E">
      <w:pPr>
        <w:pStyle w:val="Heading1"/>
        <w:ind w:firstLine="360"/>
      </w:pPr>
      <w:bookmarkStart w:id="2" w:name="_Toc473723732"/>
      <w:r>
        <w:lastRenderedPageBreak/>
        <w:t>PLEASE READ THESE TERMS AND CONDITIONS CAREFULLY.</w:t>
      </w:r>
      <w:bookmarkEnd w:id="2"/>
    </w:p>
    <w:p w:rsidR="0085448E" w:rsidRDefault="0085448E" w:rsidP="0085448E">
      <w:pPr>
        <w:ind w:left="360"/>
        <w:jc w:val="both"/>
      </w:pPr>
      <w:r>
        <w:t xml:space="preserve">BY ACCESSING THIS WEBSITE YOU AGREE TO BE BOUND BY THE TERMS AND CONDITIONS BELOW PERTAINING TO BOTH THIS SITE AND ANY MATERIAL ON IT. </w:t>
      </w:r>
      <w:r w:rsidR="00D60417">
        <w:t xml:space="preserve">LYKKE </w:t>
      </w:r>
      <w:del w:id="3" w:author="Belkin Anton" w:date="2018-02-28T18:04:00Z">
        <w:r w:rsidR="00D60417" w:rsidDel="008F67A6">
          <w:delText>VANUATU LTD</w:delText>
        </w:r>
      </w:del>
      <w:ins w:id="4" w:author="Belkin Anton" w:date="2018-02-28T18:04:00Z">
        <w:r w:rsidR="008F67A6">
          <w:t>CYPRUS LTD</w:t>
        </w:r>
      </w:ins>
      <w:r>
        <w:t xml:space="preserve"> RESERVES THE RIGHT TO CHANGE THESE TERMS AND CONDITIONS AT ANY POINT WITHOUT PRIOR NOTICE. YOU ARE THEREFORE RESPONSIBLE FOR REGULARLY REVIEWING THESE TERMS AND CONDITIONS. CONTINUED USE OF THIS SITE FOLLOWING ANY SUCH CHANGES SHALL CONSTITUTE YOUR ACCEPTANCE OF SUCH CHANGES. IF YOU DO NOT AGREE WITH THESE TERMS AND CONDITIONS, PLEASE CLOSE THIS WINDOW RIGHT NOW.</w:t>
      </w:r>
    </w:p>
    <w:p w:rsidR="0085448E" w:rsidRDefault="0085448E" w:rsidP="0085448E">
      <w:pPr>
        <w:pStyle w:val="Heading1"/>
        <w:numPr>
          <w:ilvl w:val="0"/>
          <w:numId w:val="5"/>
        </w:numPr>
      </w:pPr>
      <w:bookmarkStart w:id="5" w:name="_Toc473723733"/>
      <w:r>
        <w:t>Ownership of site</w:t>
      </w:r>
      <w:bookmarkEnd w:id="5"/>
    </w:p>
    <w:p w:rsidR="0085448E" w:rsidRDefault="00D60417" w:rsidP="0085448E">
      <w:pPr>
        <w:ind w:left="360"/>
        <w:jc w:val="both"/>
      </w:pPr>
      <w:r>
        <w:t xml:space="preserve">Lykke </w:t>
      </w:r>
      <w:del w:id="6" w:author="Belkin Anton" w:date="2018-02-28T18:04:00Z">
        <w:r w:rsidDel="008F67A6">
          <w:delText>Vanuatu Ltd</w:delText>
        </w:r>
      </w:del>
      <w:ins w:id="7" w:author="Belkin Anton" w:date="2018-02-28T18:04:00Z">
        <w:r w:rsidR="008F67A6">
          <w:t>Cyprus Ltd</w:t>
        </w:r>
      </w:ins>
      <w:r w:rsidR="0085448E">
        <w:t xml:space="preserve"> owns and maintains this site. No act of downloading, copying or reproducing any content or materials of this site or part thereof is permitted. Anything that you transmit to this site becomes the property of </w:t>
      </w:r>
      <w:r>
        <w:t xml:space="preserve">Lykke </w:t>
      </w:r>
      <w:del w:id="8" w:author="Belkin Anton" w:date="2018-02-28T18:04:00Z">
        <w:r w:rsidDel="008F67A6">
          <w:delText>Vanuatu Ltd</w:delText>
        </w:r>
      </w:del>
      <w:ins w:id="9" w:author="Belkin Anton" w:date="2018-02-28T18:04:00Z">
        <w:r w:rsidR="008F67A6">
          <w:t>Cyprus Ltd</w:t>
        </w:r>
      </w:ins>
      <w:r w:rsidR="0085448E">
        <w:t xml:space="preserve">, may be used by </w:t>
      </w:r>
      <w:r>
        <w:t xml:space="preserve">Lykke </w:t>
      </w:r>
      <w:del w:id="10" w:author="Belkin Anton" w:date="2018-02-28T18:04:00Z">
        <w:r w:rsidDel="008F67A6">
          <w:delText>Vanuatu Ltd</w:delText>
        </w:r>
      </w:del>
      <w:ins w:id="11" w:author="Belkin Anton" w:date="2018-02-28T18:04:00Z">
        <w:r w:rsidR="008F67A6">
          <w:t>Cyprus Ltd</w:t>
        </w:r>
      </w:ins>
      <w:r w:rsidR="0085448E">
        <w:t xml:space="preserve"> for any lawful purpose, and is further subject to disclose as deemed appropriate by </w:t>
      </w:r>
      <w:r>
        <w:t xml:space="preserve">Lykke </w:t>
      </w:r>
      <w:del w:id="12" w:author="Belkin Anton" w:date="2018-02-28T18:04:00Z">
        <w:r w:rsidDel="008F67A6">
          <w:delText>Vanuatu Ltd</w:delText>
        </w:r>
      </w:del>
      <w:ins w:id="13" w:author="Belkin Anton" w:date="2018-02-28T18:04:00Z">
        <w:r w:rsidR="008F67A6">
          <w:t>Cyprus Ltd</w:t>
        </w:r>
      </w:ins>
      <w:r w:rsidR="0085448E">
        <w:t xml:space="preserve">, including to any legal or regulatory authority to which </w:t>
      </w:r>
      <w:r>
        <w:t xml:space="preserve">Lykke </w:t>
      </w:r>
      <w:del w:id="14" w:author="Belkin Anton" w:date="2018-02-28T18:04:00Z">
        <w:r w:rsidDel="008F67A6">
          <w:delText>Vanuatu Ltd</w:delText>
        </w:r>
      </w:del>
      <w:ins w:id="15" w:author="Belkin Anton" w:date="2018-02-28T18:04:00Z">
        <w:r w:rsidR="008F67A6">
          <w:t>Cyprus Ltd</w:t>
        </w:r>
      </w:ins>
      <w:r w:rsidR="0085448E">
        <w:t xml:space="preserve"> is subject to. </w:t>
      </w:r>
      <w:r>
        <w:t xml:space="preserve">Lykke </w:t>
      </w:r>
      <w:del w:id="16" w:author="Belkin Anton" w:date="2018-02-28T18:04:00Z">
        <w:r w:rsidDel="008F67A6">
          <w:delText>Vanuatu Ltd</w:delText>
        </w:r>
      </w:del>
      <w:ins w:id="17" w:author="Belkin Anton" w:date="2018-02-28T18:04:00Z">
        <w:r w:rsidR="008F67A6">
          <w:t>Cyprus Ltd</w:t>
        </w:r>
      </w:ins>
      <w:r w:rsidR="0085448E">
        <w:t xml:space="preserve"> reserves all rights with respect to copyright and trademark ownership of all material at this site, and will enforce such rights to the full extent of the law.</w:t>
      </w:r>
    </w:p>
    <w:p w:rsidR="0085448E" w:rsidRDefault="0085448E" w:rsidP="0085448E">
      <w:pPr>
        <w:pStyle w:val="Heading1"/>
        <w:numPr>
          <w:ilvl w:val="0"/>
          <w:numId w:val="5"/>
        </w:numPr>
      </w:pPr>
      <w:bookmarkStart w:id="18" w:name="_Toc473723734"/>
      <w:r>
        <w:t>Access of site</w:t>
      </w:r>
      <w:bookmarkEnd w:id="18"/>
    </w:p>
    <w:p w:rsidR="0085448E" w:rsidRDefault="0085448E" w:rsidP="0085448E">
      <w:pPr>
        <w:ind w:left="360"/>
        <w:jc w:val="both"/>
      </w:pPr>
      <w:r>
        <w:t xml:space="preserve">This site and the information, tools and material contained in it are not directed to, or intended for distribution to or use by, any person or entity who is a citizen or resident of or located in any jurisdiction where such distribution, publication, availability or use would be contrary to law or regulation or which would subject </w:t>
      </w:r>
      <w:r w:rsidR="00D60417">
        <w:t xml:space="preserve">Lykke </w:t>
      </w:r>
      <w:del w:id="19" w:author="Belkin Anton" w:date="2018-02-28T18:04:00Z">
        <w:r w:rsidR="00D60417" w:rsidDel="008F67A6">
          <w:delText>Vanuatu Ltd</w:delText>
        </w:r>
      </w:del>
      <w:ins w:id="20" w:author="Belkin Anton" w:date="2018-02-28T18:04:00Z">
        <w:r w:rsidR="008F67A6">
          <w:t>Cyprus Ltd</w:t>
        </w:r>
      </w:ins>
      <w:r>
        <w:t xml:space="preserve"> or its affiliates to any registration or licensing requirement within such jurisdiction.</w:t>
      </w:r>
    </w:p>
    <w:p w:rsidR="0085448E" w:rsidRDefault="0085448E" w:rsidP="0085448E">
      <w:pPr>
        <w:pStyle w:val="Heading1"/>
        <w:numPr>
          <w:ilvl w:val="0"/>
          <w:numId w:val="5"/>
        </w:numPr>
      </w:pPr>
      <w:bookmarkStart w:id="21" w:name="_Toc473723735"/>
      <w:r>
        <w:t>Copyright</w:t>
      </w:r>
      <w:bookmarkEnd w:id="21"/>
    </w:p>
    <w:p w:rsidR="0085448E" w:rsidRDefault="0085448E" w:rsidP="0085448E">
      <w:pPr>
        <w:ind w:left="360"/>
        <w:jc w:val="both"/>
      </w:pPr>
      <w:r>
        <w:t xml:space="preserve">The material contained in the website, including but not limited to all design, text, videos, sound recordings, and images, are owned, except as otherwise expressly stated, by </w:t>
      </w:r>
      <w:r w:rsidR="00D60417">
        <w:t xml:space="preserve">Lykke </w:t>
      </w:r>
      <w:del w:id="22" w:author="Belkin Anton" w:date="2018-02-28T18:04:00Z">
        <w:r w:rsidR="00D60417" w:rsidDel="008F67A6">
          <w:delText>Vanuatu Ltd</w:delText>
        </w:r>
      </w:del>
      <w:ins w:id="23" w:author="Belkin Anton" w:date="2018-02-28T18:04:00Z">
        <w:r w:rsidR="008F67A6">
          <w:t>Cyprus Ltd</w:t>
        </w:r>
      </w:ins>
      <w:r>
        <w:t xml:space="preserve">. Except as otherwise expressly stated herein, they may not be copied, transmitted, displayed, performed, distributed (for compensation or otherwise), licensed, altered, framed, stored for subsequent use, or otherwise used in whole or in part in any manner without </w:t>
      </w:r>
      <w:r w:rsidR="00D60417">
        <w:t xml:space="preserve">Lykke </w:t>
      </w:r>
      <w:del w:id="24" w:author="Belkin Anton" w:date="2018-02-28T18:04:00Z">
        <w:r w:rsidR="00D60417" w:rsidDel="008F67A6">
          <w:delText>Vanuatu Ltd</w:delText>
        </w:r>
      </w:del>
      <w:ins w:id="25" w:author="Belkin Anton" w:date="2018-02-28T18:04:00Z">
        <w:r w:rsidR="008F67A6">
          <w:t xml:space="preserve">Cyprus </w:t>
        </w:r>
        <w:proofErr w:type="spellStart"/>
        <w:r w:rsidR="008F67A6">
          <w:t>Ltd</w:t>
        </w:r>
      </w:ins>
      <w:r>
        <w:t>'s</w:t>
      </w:r>
      <w:proofErr w:type="spellEnd"/>
      <w:r>
        <w:t xml:space="preserve"> prior written consent.</w:t>
      </w:r>
    </w:p>
    <w:p w:rsidR="0085448E" w:rsidRDefault="0085448E" w:rsidP="0085448E">
      <w:pPr>
        <w:pStyle w:val="Heading1"/>
        <w:numPr>
          <w:ilvl w:val="0"/>
          <w:numId w:val="5"/>
        </w:numPr>
      </w:pPr>
      <w:bookmarkStart w:id="26" w:name="_Toc473723736"/>
      <w:r>
        <w:t>Disclaimer of warranty and limitation of liability</w:t>
      </w:r>
      <w:bookmarkEnd w:id="26"/>
    </w:p>
    <w:p w:rsidR="0085448E" w:rsidRDefault="0085448E" w:rsidP="0085448E">
      <w:pPr>
        <w:ind w:left="360"/>
        <w:jc w:val="both"/>
      </w:pPr>
      <w:r>
        <w:t>The information on this site is provided “as-is”.</w:t>
      </w:r>
      <w:r w:rsidR="009B7A7F">
        <w:t xml:space="preserve"> L</w:t>
      </w:r>
      <w:r w:rsidR="00D60417">
        <w:t xml:space="preserve">ykke </w:t>
      </w:r>
      <w:del w:id="27" w:author="Belkin Anton" w:date="2018-02-28T18:04:00Z">
        <w:r w:rsidR="00D60417" w:rsidDel="008F67A6">
          <w:delText>Vanuatu Ltd</w:delText>
        </w:r>
      </w:del>
      <w:ins w:id="28" w:author="Belkin Anton" w:date="2018-02-28T18:04:00Z">
        <w:r w:rsidR="008F67A6">
          <w:t>Cyprus Ltd</w:t>
        </w:r>
      </w:ins>
      <w:r>
        <w:t xml:space="preserve"> does not warrant the accuracy of the materials provided herein, either expressly or impliedly, for any particular purpose and expressly disclaims any warranties of merchantability or fitness for a particular purpose. </w:t>
      </w:r>
      <w:r w:rsidR="00D60417">
        <w:t xml:space="preserve">Lykke </w:t>
      </w:r>
      <w:del w:id="29" w:author="Belkin Anton" w:date="2018-02-28T18:04:00Z">
        <w:r w:rsidR="00D60417" w:rsidDel="008F67A6">
          <w:delText>Vanuatu Ltd</w:delText>
        </w:r>
      </w:del>
      <w:ins w:id="30" w:author="Belkin Anton" w:date="2018-02-28T18:04:00Z">
        <w:r w:rsidR="008F67A6">
          <w:t>Cyprus Ltd</w:t>
        </w:r>
      </w:ins>
      <w:r>
        <w:t xml:space="preserve"> will not be responsible for any loss or damage that could result from interception by third parties of any information made available to you via this site. Although the information provided to you on this site is obtained or compiled from sources we believe to be reliable, </w:t>
      </w:r>
      <w:r w:rsidR="00D60417">
        <w:t xml:space="preserve">Lykke </w:t>
      </w:r>
      <w:del w:id="31" w:author="Belkin Anton" w:date="2018-02-28T18:04:00Z">
        <w:r w:rsidR="00D60417" w:rsidDel="008F67A6">
          <w:delText>Vanuatu Ltd</w:delText>
        </w:r>
      </w:del>
      <w:ins w:id="32" w:author="Belkin Anton" w:date="2018-02-28T18:04:00Z">
        <w:r w:rsidR="008F67A6">
          <w:t>Cyprus Ltd</w:t>
        </w:r>
      </w:ins>
      <w:r>
        <w:t xml:space="preserve"> cannot and does not guarantee the accuracy, validity, timeliness or completeness of </w:t>
      </w:r>
      <w:r>
        <w:lastRenderedPageBreak/>
        <w:t xml:space="preserve">any information or data made available to you for any particular purpose. Neither </w:t>
      </w:r>
      <w:r w:rsidR="00D60417">
        <w:t xml:space="preserve">Lykke </w:t>
      </w:r>
      <w:del w:id="33" w:author="Belkin Anton" w:date="2018-02-28T18:04:00Z">
        <w:r w:rsidR="00D60417" w:rsidDel="008F67A6">
          <w:delText>Vanuatu Ltd</w:delText>
        </w:r>
      </w:del>
      <w:ins w:id="34" w:author="Belkin Anton" w:date="2018-02-28T18:04:00Z">
        <w:r w:rsidR="008F67A6">
          <w:t>Cyprus Ltd</w:t>
        </w:r>
      </w:ins>
      <w:r>
        <w:t xml:space="preserve"> nor any of its affiliates, directors, officers or employees, nor any third party vendor will be liable or have any responsibility of any kind for any loss or damage that you incur in the event of any failure or interruption of this site, or resulting from the act or omission of any other party involved in making this site or the data contained therein available to you, or from any other cause relating to your access to, inability to access, or use of the site or these materials, whether or not the circumstances giving rise to such cause may have been within the control of </w:t>
      </w:r>
      <w:r w:rsidR="00D60417">
        <w:t xml:space="preserve">Lykke </w:t>
      </w:r>
      <w:del w:id="35" w:author="Belkin Anton" w:date="2018-02-28T18:04:00Z">
        <w:r w:rsidR="00D60417" w:rsidDel="008F67A6">
          <w:delText>Vanuatu Ltd</w:delText>
        </w:r>
      </w:del>
      <w:ins w:id="36" w:author="Belkin Anton" w:date="2018-02-28T18:04:00Z">
        <w:r w:rsidR="008F67A6">
          <w:t>Cyprus Ltd</w:t>
        </w:r>
      </w:ins>
      <w:r>
        <w:t xml:space="preserve"> or of any vendor providing software or services support.</w:t>
      </w:r>
    </w:p>
    <w:p w:rsidR="0085448E" w:rsidRDefault="0085448E" w:rsidP="0085448E">
      <w:pPr>
        <w:ind w:left="360"/>
        <w:jc w:val="both"/>
      </w:pPr>
      <w:r>
        <w:t xml:space="preserve">Under no circumstances will </w:t>
      </w:r>
      <w:r w:rsidR="00D60417">
        <w:t xml:space="preserve">Lykke </w:t>
      </w:r>
      <w:del w:id="37" w:author="Belkin Anton" w:date="2018-02-28T18:04:00Z">
        <w:r w:rsidR="00D60417" w:rsidDel="008F67A6">
          <w:delText>Vanuatu Ltd</w:delText>
        </w:r>
      </w:del>
      <w:ins w:id="38" w:author="Belkin Anton" w:date="2018-02-28T18:04:00Z">
        <w:r w:rsidR="008F67A6">
          <w:t>Cyprus Ltd</w:t>
        </w:r>
      </w:ins>
      <w:r>
        <w:t xml:space="preserve"> be liable for any consequential, incidental, special, punitive or exemplary damages arising out of any use of or inability to use this site or any portion thereof, regardless of whether </w:t>
      </w:r>
      <w:r w:rsidR="00D60417">
        <w:t xml:space="preserve">Lykke </w:t>
      </w:r>
      <w:del w:id="39" w:author="Belkin Anton" w:date="2018-02-28T18:04:00Z">
        <w:r w:rsidR="00D60417" w:rsidDel="008F67A6">
          <w:delText>Vanuatu Ltd</w:delText>
        </w:r>
      </w:del>
      <w:ins w:id="40" w:author="Belkin Anton" w:date="2018-02-28T18:04:00Z">
        <w:r w:rsidR="008F67A6">
          <w:t>Cyprus Ltd</w:t>
        </w:r>
      </w:ins>
      <w:r>
        <w:t xml:space="preserve"> has been apprised of the likelihood of such damages occurring and regardless of the form of action, whether in Contract, Tort (including negligence), Strict Liability, or otherwise.</w:t>
      </w:r>
    </w:p>
    <w:p w:rsidR="0085448E" w:rsidRDefault="0085448E" w:rsidP="0085448E">
      <w:pPr>
        <w:ind w:left="360"/>
        <w:jc w:val="both"/>
      </w:pPr>
      <w:r>
        <w:t xml:space="preserve">The information contained in this site is intended for informational purposes only. Therefore it should not be regarded as an offer or solicitation to any person in any jurisdiction in which such an offer or solicitation is not authorized or to any person to whom it would be unlawful to make such an offer or solicitation, nor regarded as recommendation to buy, sell or otherwise deal with any particular investment. You are strongly advised to obtain independent investment, financial, legal and tax advice before proceeding with any investment. Nothing in this site should be read or construed as constituting investment advice on the part of </w:t>
      </w:r>
      <w:r w:rsidR="00D60417">
        <w:t xml:space="preserve">Lykke </w:t>
      </w:r>
      <w:del w:id="41" w:author="Belkin Anton" w:date="2018-02-28T18:04:00Z">
        <w:r w:rsidR="00D60417" w:rsidDel="008F67A6">
          <w:delText>Vanuatu Ltd</w:delText>
        </w:r>
      </w:del>
      <w:ins w:id="42" w:author="Belkin Anton" w:date="2018-02-28T18:04:00Z">
        <w:r w:rsidR="008F67A6">
          <w:t>Cyprus Ltd</w:t>
        </w:r>
      </w:ins>
      <w:r>
        <w:t>, or any of its affiliates, directors, officers or employees.</w:t>
      </w:r>
    </w:p>
    <w:p w:rsidR="0085448E" w:rsidRDefault="0085448E" w:rsidP="0085448E">
      <w:pPr>
        <w:ind w:left="360"/>
        <w:jc w:val="both"/>
      </w:pPr>
      <w:r>
        <w:t>The nature of investment in Financial Instruments is such that not all Financial instruments are suitable for everyone unless they:</w:t>
      </w:r>
    </w:p>
    <w:p w:rsidR="0085448E" w:rsidRDefault="0085448E" w:rsidP="0085448E">
      <w:pPr>
        <w:pStyle w:val="ListParagraph"/>
        <w:numPr>
          <w:ilvl w:val="0"/>
          <w:numId w:val="6"/>
        </w:numPr>
        <w:jc w:val="both"/>
      </w:pPr>
      <w:r>
        <w:t>Are knowledgeable in investment matters</w:t>
      </w:r>
      <w:r w:rsidR="009B7A7F">
        <w:t>;</w:t>
      </w:r>
    </w:p>
    <w:p w:rsidR="0085448E" w:rsidRDefault="0085448E" w:rsidP="0085448E">
      <w:pPr>
        <w:pStyle w:val="ListParagraph"/>
        <w:numPr>
          <w:ilvl w:val="0"/>
          <w:numId w:val="6"/>
        </w:numPr>
        <w:jc w:val="both"/>
      </w:pPr>
      <w:r>
        <w:t>Are able to bear the economic risk of the investment</w:t>
      </w:r>
      <w:r w:rsidR="009B7A7F">
        <w:t>;</w:t>
      </w:r>
    </w:p>
    <w:p w:rsidR="0085448E" w:rsidRDefault="0085448E" w:rsidP="0085448E">
      <w:pPr>
        <w:pStyle w:val="ListParagraph"/>
        <w:numPr>
          <w:ilvl w:val="0"/>
          <w:numId w:val="6"/>
        </w:numPr>
        <w:jc w:val="both"/>
      </w:pPr>
      <w:r>
        <w:t>Understand the risk involved; and</w:t>
      </w:r>
    </w:p>
    <w:p w:rsidR="0085448E" w:rsidRDefault="0085448E" w:rsidP="0085448E">
      <w:pPr>
        <w:pStyle w:val="ListParagraph"/>
        <w:numPr>
          <w:ilvl w:val="0"/>
          <w:numId w:val="6"/>
        </w:numPr>
        <w:jc w:val="both"/>
      </w:pPr>
      <w:r>
        <w:t>Believe that the investment is suitable for their particular investment objective and financial needs</w:t>
      </w:r>
      <w:r w:rsidR="009B7A7F">
        <w:t>;</w:t>
      </w:r>
    </w:p>
    <w:p w:rsidR="0085448E" w:rsidRDefault="0085448E" w:rsidP="0085448E">
      <w:pPr>
        <w:pStyle w:val="ListParagraph"/>
        <w:numPr>
          <w:ilvl w:val="0"/>
          <w:numId w:val="6"/>
        </w:numPr>
        <w:jc w:val="both"/>
      </w:pPr>
      <w:r>
        <w:t xml:space="preserve">Should any non-professional investor </w:t>
      </w:r>
      <w:r w:rsidR="009B7A7F">
        <w:t>invest</w:t>
      </w:r>
      <w:r>
        <w:t xml:space="preserve"> in Financial Instruments, it is advisable that only a part of the sums that the investor intents to invest for long-term should be so invested</w:t>
      </w:r>
      <w:r w:rsidR="009B7A7F">
        <w:t>;</w:t>
      </w:r>
    </w:p>
    <w:p w:rsidR="0085448E" w:rsidRDefault="0085448E" w:rsidP="0085448E">
      <w:pPr>
        <w:pStyle w:val="ListParagraph"/>
        <w:numPr>
          <w:ilvl w:val="0"/>
          <w:numId w:val="6"/>
        </w:numPr>
        <w:jc w:val="both"/>
      </w:pPr>
      <w:r>
        <w:t>It is also advisable that all investors should seek advice from a professional investment advisor before making any investment in Financial Instruments</w:t>
      </w:r>
      <w:r w:rsidR="009B7A7F">
        <w:t>;</w:t>
      </w:r>
    </w:p>
    <w:p w:rsidR="00636028" w:rsidRDefault="00D60417" w:rsidP="00636028">
      <w:pPr>
        <w:pStyle w:val="ListParagraph"/>
        <w:numPr>
          <w:ilvl w:val="0"/>
          <w:numId w:val="6"/>
        </w:numPr>
        <w:jc w:val="both"/>
      </w:pPr>
      <w:r>
        <w:t xml:space="preserve">Lykke </w:t>
      </w:r>
      <w:del w:id="43" w:author="Belkin Anton" w:date="2018-02-28T18:04:00Z">
        <w:r w:rsidDel="008F67A6">
          <w:delText>Vanuatu Ltd</w:delText>
        </w:r>
      </w:del>
      <w:ins w:id="44" w:author="Belkin Anton" w:date="2018-02-28T18:04:00Z">
        <w:r w:rsidR="008F67A6">
          <w:t>Cyprus Ltd</w:t>
        </w:r>
      </w:ins>
      <w:r w:rsidR="0085448E">
        <w:t xml:space="preserve"> reserve the rights to void any positions opened and was subsequently closed within 1 minute. Any profit, loss, and/or commission fees made through these transactions may be deemed invalid.</w:t>
      </w:r>
    </w:p>
    <w:p w:rsidR="00636028" w:rsidRDefault="00636028" w:rsidP="009B7A7F">
      <w:pPr>
        <w:pStyle w:val="Heading1"/>
        <w:numPr>
          <w:ilvl w:val="0"/>
          <w:numId w:val="5"/>
        </w:numPr>
      </w:pPr>
      <w:bookmarkStart w:id="45" w:name="_Toc473723737"/>
      <w:r>
        <w:t>Force majeure</w:t>
      </w:r>
      <w:bookmarkEnd w:id="45"/>
    </w:p>
    <w:p w:rsidR="00636028" w:rsidRDefault="00BA2AD4" w:rsidP="009B7A7F">
      <w:pPr>
        <w:ind w:left="284"/>
        <w:jc w:val="both"/>
      </w:pPr>
      <w:r>
        <w:t>The Company will not be liable to the Client for a failure to perform any obligation or discharge any duty owed under this Agreement if the failure results from any cause beyond our control, including, without limitation:</w:t>
      </w:r>
    </w:p>
    <w:p w:rsidR="00BA2AD4" w:rsidRDefault="00BA2AD4" w:rsidP="009B7A7F">
      <w:pPr>
        <w:pStyle w:val="ListParagraph"/>
        <w:numPr>
          <w:ilvl w:val="0"/>
          <w:numId w:val="7"/>
        </w:numPr>
        <w:jc w:val="both"/>
      </w:pPr>
      <w:r>
        <w:lastRenderedPageBreak/>
        <w:t>Acts of God, war, fire, flood, earthquake or other natural disaster;</w:t>
      </w:r>
    </w:p>
    <w:p w:rsidR="00BA2AD4" w:rsidRDefault="00BA2AD4" w:rsidP="009B7A7F">
      <w:pPr>
        <w:pStyle w:val="ListParagraph"/>
        <w:numPr>
          <w:ilvl w:val="0"/>
          <w:numId w:val="7"/>
        </w:numPr>
        <w:jc w:val="both"/>
      </w:pPr>
      <w:r>
        <w:t>Terrorist attack, civil war, threat of or preparation of war, imposition of sanctions, explosions;</w:t>
      </w:r>
    </w:p>
    <w:p w:rsidR="00BA2AD4" w:rsidRDefault="00BA2AD4" w:rsidP="009B7A7F">
      <w:pPr>
        <w:pStyle w:val="ListParagraph"/>
        <w:numPr>
          <w:ilvl w:val="0"/>
          <w:numId w:val="7"/>
        </w:numPr>
        <w:jc w:val="both"/>
      </w:pPr>
      <w:r>
        <w:t>Postal or other strikes or similar industrial actions or disputes;</w:t>
      </w:r>
    </w:p>
    <w:p w:rsidR="00BA2AD4" w:rsidRDefault="00BA2AD4" w:rsidP="009B7A7F">
      <w:pPr>
        <w:pStyle w:val="ListParagraph"/>
        <w:numPr>
          <w:ilvl w:val="0"/>
          <w:numId w:val="7"/>
        </w:numPr>
        <w:jc w:val="both"/>
      </w:pPr>
      <w:r>
        <w:t>Any law or any action taken by a government or public authority;</w:t>
      </w:r>
    </w:p>
    <w:p w:rsidR="00BA2AD4" w:rsidRDefault="00BA2AD4" w:rsidP="009B7A7F">
      <w:pPr>
        <w:pStyle w:val="ListParagraph"/>
        <w:numPr>
          <w:ilvl w:val="0"/>
          <w:numId w:val="7"/>
        </w:numPr>
        <w:jc w:val="both"/>
      </w:pPr>
      <w:r>
        <w:t>Any breakdown, or interruption of power supply or failure of utility service or of transmission or communication or computer facilities;</w:t>
      </w:r>
    </w:p>
    <w:p w:rsidR="00BA2AD4" w:rsidRDefault="00BA2AD4" w:rsidP="009B7A7F">
      <w:pPr>
        <w:pStyle w:val="ListParagraph"/>
        <w:numPr>
          <w:ilvl w:val="0"/>
          <w:numId w:val="7"/>
        </w:numPr>
        <w:jc w:val="both"/>
      </w:pPr>
      <w:r>
        <w:t>Hacker attacks or other illegal actions against the Company’s electronic Trading Platform or of the equipment of the Company;</w:t>
      </w:r>
    </w:p>
    <w:p w:rsidR="00BA2AD4" w:rsidRDefault="00BA2AD4" w:rsidP="009B7A7F">
      <w:pPr>
        <w:pStyle w:val="ListParagraph"/>
        <w:numPr>
          <w:ilvl w:val="0"/>
          <w:numId w:val="7"/>
        </w:numPr>
        <w:jc w:val="both"/>
      </w:pPr>
      <w:r>
        <w:t>The suspension, liquidation or closure of any market or the abandonment or failure of any event which Company relates its Quotes, or the imposition of limits or special or unusual terms of trading in any such market or on any such event;</w:t>
      </w:r>
    </w:p>
    <w:p w:rsidR="00BA2AD4" w:rsidRDefault="00BA2AD4" w:rsidP="009B7A7F">
      <w:pPr>
        <w:pStyle w:val="ListParagraph"/>
        <w:numPr>
          <w:ilvl w:val="0"/>
          <w:numId w:val="7"/>
        </w:numPr>
        <w:jc w:val="both"/>
      </w:pPr>
      <w:r>
        <w:t>The failure of any relevant exchange, clearing house and/or broker for any reason to perform its obligations.</w:t>
      </w:r>
    </w:p>
    <w:p w:rsidR="009B7A7F" w:rsidRDefault="009B7A7F" w:rsidP="009B7A7F">
      <w:pPr>
        <w:pStyle w:val="ListParagraph"/>
        <w:ind w:left="426"/>
        <w:jc w:val="both"/>
      </w:pPr>
    </w:p>
    <w:p w:rsidR="00BA2AD4" w:rsidRDefault="00BA2AD4" w:rsidP="009B7A7F">
      <w:pPr>
        <w:pStyle w:val="ListParagraph"/>
        <w:ind w:left="426"/>
        <w:jc w:val="both"/>
      </w:pPr>
      <w:r>
        <w:t xml:space="preserve">In case such an event occurs and the Company reasonably believes that Force Majeure </w:t>
      </w:r>
      <w:r w:rsidR="00A528D8">
        <w:t>exists, the Company may, without any prior notice to the Client, at any time and without limitations, take any of the following actions:</w:t>
      </w:r>
    </w:p>
    <w:p w:rsidR="00A528D8" w:rsidRDefault="00A528D8" w:rsidP="0070526A">
      <w:pPr>
        <w:pStyle w:val="ListParagraph"/>
        <w:numPr>
          <w:ilvl w:val="0"/>
          <w:numId w:val="8"/>
        </w:numPr>
        <w:jc w:val="both"/>
      </w:pPr>
      <w:r>
        <w:t>Increase margin requirements;</w:t>
      </w:r>
    </w:p>
    <w:p w:rsidR="00A528D8" w:rsidRDefault="00A528D8" w:rsidP="0070526A">
      <w:pPr>
        <w:pStyle w:val="ListParagraph"/>
        <w:numPr>
          <w:ilvl w:val="0"/>
          <w:numId w:val="8"/>
        </w:numPr>
        <w:jc w:val="both"/>
      </w:pPr>
      <w:r>
        <w:t>Determine at its discretion the quotes and spreads that are executable through the Trading Platform;</w:t>
      </w:r>
    </w:p>
    <w:p w:rsidR="00A528D8" w:rsidRDefault="00A528D8" w:rsidP="0070526A">
      <w:pPr>
        <w:pStyle w:val="ListParagraph"/>
        <w:numPr>
          <w:ilvl w:val="0"/>
          <w:numId w:val="8"/>
        </w:numPr>
        <w:jc w:val="both"/>
      </w:pPr>
      <w:r>
        <w:t>Decrease leverage;</w:t>
      </w:r>
    </w:p>
    <w:p w:rsidR="00A528D8" w:rsidRDefault="00A528D8" w:rsidP="0070526A">
      <w:pPr>
        <w:pStyle w:val="ListParagraph"/>
        <w:numPr>
          <w:ilvl w:val="0"/>
          <w:numId w:val="8"/>
        </w:numPr>
        <w:jc w:val="both"/>
      </w:pPr>
      <w:r>
        <w:t>Close out any or all Client’s Open Positions and/or Orders at such prices as the Company considers in good faith to be appropriate;</w:t>
      </w:r>
    </w:p>
    <w:p w:rsidR="00A528D8" w:rsidRDefault="00A528D8" w:rsidP="0070526A">
      <w:pPr>
        <w:pStyle w:val="ListParagraph"/>
        <w:numPr>
          <w:ilvl w:val="0"/>
          <w:numId w:val="8"/>
        </w:numPr>
        <w:jc w:val="both"/>
      </w:pPr>
      <w:r>
        <w:t xml:space="preserve">Suspend or freeze or modify any or all terms of this </w:t>
      </w:r>
      <w:r w:rsidR="009B7A7F">
        <w:t>Agreement</w:t>
      </w:r>
      <w:r>
        <w:t xml:space="preserve"> to the extent that the Force Majeure makes it impossible or impracticable for the Company to comp</w:t>
      </w:r>
      <w:r w:rsidR="009B7A7F">
        <w:t>l</w:t>
      </w:r>
      <w:r>
        <w:t>y with them;</w:t>
      </w:r>
    </w:p>
    <w:p w:rsidR="00A528D8" w:rsidRDefault="00A528D8" w:rsidP="0070526A">
      <w:pPr>
        <w:pStyle w:val="ListParagraph"/>
        <w:numPr>
          <w:ilvl w:val="0"/>
          <w:numId w:val="8"/>
        </w:numPr>
        <w:jc w:val="both"/>
      </w:pPr>
      <w:r>
        <w:t>Suspend the provision of any or all services of this Agreement;</w:t>
      </w:r>
    </w:p>
    <w:p w:rsidR="00A528D8" w:rsidRPr="00636028" w:rsidRDefault="00A528D8" w:rsidP="0070526A">
      <w:pPr>
        <w:pStyle w:val="ListParagraph"/>
        <w:numPr>
          <w:ilvl w:val="0"/>
          <w:numId w:val="8"/>
        </w:numPr>
        <w:jc w:val="both"/>
      </w:pPr>
      <w:r>
        <w:t>Take or omit to take any other actions as the Company deems reasonable with regards to the position of the Company, the Client and all the other Company Clients.</w:t>
      </w:r>
    </w:p>
    <w:p w:rsidR="0085448E" w:rsidRDefault="0085448E" w:rsidP="0085448E">
      <w:pPr>
        <w:pStyle w:val="Heading1"/>
        <w:numPr>
          <w:ilvl w:val="0"/>
          <w:numId w:val="5"/>
        </w:numPr>
      </w:pPr>
      <w:bookmarkStart w:id="46" w:name="_Toc473723738"/>
      <w:r>
        <w:t>Link to other sites</w:t>
      </w:r>
      <w:bookmarkEnd w:id="46"/>
    </w:p>
    <w:p w:rsidR="0085448E" w:rsidRDefault="0085448E" w:rsidP="0085448E">
      <w:pPr>
        <w:ind w:left="360"/>
        <w:jc w:val="both"/>
      </w:pPr>
      <w:r>
        <w:t xml:space="preserve">Links to </w:t>
      </w:r>
      <w:r w:rsidR="00D60417">
        <w:t>external w</w:t>
      </w:r>
      <w:r>
        <w:t xml:space="preserve">ebsites are provided solely as pointers to information on topics that may be useful to users of the </w:t>
      </w:r>
      <w:r w:rsidR="00D60417">
        <w:t xml:space="preserve">Lykke </w:t>
      </w:r>
      <w:del w:id="47" w:author="Belkin Anton" w:date="2018-02-28T18:04:00Z">
        <w:r w:rsidR="00D60417" w:rsidDel="008F67A6">
          <w:delText>Vanuatu Ltd</w:delText>
        </w:r>
      </w:del>
      <w:ins w:id="48" w:author="Belkin Anton" w:date="2018-02-28T18:04:00Z">
        <w:r w:rsidR="008F67A6">
          <w:t>Cyprus Ltd</w:t>
        </w:r>
      </w:ins>
      <w:r>
        <w:t xml:space="preserve"> websites, and </w:t>
      </w:r>
      <w:r w:rsidR="00D60417">
        <w:t xml:space="preserve">Lykke </w:t>
      </w:r>
      <w:del w:id="49" w:author="Belkin Anton" w:date="2018-02-28T18:04:00Z">
        <w:r w:rsidR="00D60417" w:rsidDel="008F67A6">
          <w:delText>Vanuatu Ltd</w:delText>
        </w:r>
      </w:del>
      <w:ins w:id="50" w:author="Belkin Anton" w:date="2018-02-28T18:04:00Z">
        <w:r w:rsidR="008F67A6">
          <w:t>Cyprus Ltd</w:t>
        </w:r>
      </w:ins>
      <w:r>
        <w:t xml:space="preserve"> has no control over the content on such </w:t>
      </w:r>
      <w:r w:rsidR="00D60417">
        <w:t>external</w:t>
      </w:r>
      <w:r>
        <w:t xml:space="preserve"> websites. If you choose to link to a website not controlled by </w:t>
      </w:r>
      <w:r w:rsidR="00D60417">
        <w:t xml:space="preserve">Lykke </w:t>
      </w:r>
      <w:del w:id="51" w:author="Belkin Anton" w:date="2018-02-28T18:04:00Z">
        <w:r w:rsidR="00D60417" w:rsidDel="008F67A6">
          <w:delText>Vanuatu Ltd</w:delText>
        </w:r>
      </w:del>
      <w:ins w:id="52" w:author="Belkin Anton" w:date="2018-02-28T18:04:00Z">
        <w:r w:rsidR="008F67A6">
          <w:t>Cyprus Ltd</w:t>
        </w:r>
      </w:ins>
      <w:r>
        <w:t xml:space="preserve">, </w:t>
      </w:r>
      <w:r w:rsidR="00D60417">
        <w:t xml:space="preserve">Lykke </w:t>
      </w:r>
      <w:del w:id="53" w:author="Belkin Anton" w:date="2018-02-28T18:04:00Z">
        <w:r w:rsidR="00D60417" w:rsidDel="008F67A6">
          <w:delText>Vanuatu Ltd</w:delText>
        </w:r>
      </w:del>
      <w:ins w:id="54" w:author="Belkin Anton" w:date="2018-02-28T18:04:00Z">
        <w:r w:rsidR="008F67A6">
          <w:t>Cyprus Ltd</w:t>
        </w:r>
      </w:ins>
      <w:r>
        <w:t xml:space="preserve"> makes no warranties, either express or implied, concerning the content of such site, including the accuracy, completeness, reliability, or suitability thereof for any particular purpose, nor does </w:t>
      </w:r>
      <w:r w:rsidR="00D60417">
        <w:t xml:space="preserve">Lykke </w:t>
      </w:r>
      <w:del w:id="55" w:author="Belkin Anton" w:date="2018-02-28T18:04:00Z">
        <w:r w:rsidR="00D60417" w:rsidDel="008F67A6">
          <w:delText>Vanuatu Ltd</w:delText>
        </w:r>
      </w:del>
      <w:ins w:id="56" w:author="Belkin Anton" w:date="2018-02-28T18:04:00Z">
        <w:r w:rsidR="008F67A6">
          <w:t>Cyprus Ltd</w:t>
        </w:r>
      </w:ins>
      <w:r>
        <w:t xml:space="preserve"> warrant that such site or content is free from any claims of copyright, trademark, or other infringement of the rights of third parties or that such site or content is devoid of viruses or other contamination. </w:t>
      </w:r>
      <w:r w:rsidR="00D60417">
        <w:t xml:space="preserve">Lykke </w:t>
      </w:r>
      <w:del w:id="57" w:author="Belkin Anton" w:date="2018-02-28T18:04:00Z">
        <w:r w:rsidR="00D60417" w:rsidDel="008F67A6">
          <w:delText>Vanuatu Ltd</w:delText>
        </w:r>
      </w:del>
      <w:ins w:id="58" w:author="Belkin Anton" w:date="2018-02-28T18:04:00Z">
        <w:r w:rsidR="008F67A6">
          <w:t>Cyprus Ltd</w:t>
        </w:r>
      </w:ins>
      <w:r>
        <w:t xml:space="preserve"> does not guarantee the authenticity of documents on the Internet. Links to </w:t>
      </w:r>
      <w:r w:rsidR="00D60417">
        <w:t>external</w:t>
      </w:r>
      <w:r>
        <w:t xml:space="preserve"> sites do not imply any endorsement of or responsibility for the opinions, ideas, products, information, or services offered at such sites, or any representation regarding the content at such sites.</w:t>
      </w:r>
    </w:p>
    <w:p w:rsidR="0085448E" w:rsidRDefault="0085448E" w:rsidP="0085448E">
      <w:pPr>
        <w:pStyle w:val="Heading1"/>
        <w:numPr>
          <w:ilvl w:val="0"/>
          <w:numId w:val="5"/>
        </w:numPr>
      </w:pPr>
      <w:bookmarkStart w:id="59" w:name="_Toc473723739"/>
      <w:r>
        <w:lastRenderedPageBreak/>
        <w:t>Security</w:t>
      </w:r>
      <w:bookmarkEnd w:id="59"/>
    </w:p>
    <w:p w:rsidR="0085448E" w:rsidRDefault="0085448E" w:rsidP="0085448E">
      <w:pPr>
        <w:ind w:left="360"/>
        <w:jc w:val="both"/>
      </w:pPr>
      <w:r>
        <w:t xml:space="preserve">If you communicate with </w:t>
      </w:r>
      <w:r w:rsidR="00D60417">
        <w:t xml:space="preserve">Lykke </w:t>
      </w:r>
      <w:del w:id="60" w:author="Belkin Anton" w:date="2018-02-28T18:04:00Z">
        <w:r w:rsidR="00D60417" w:rsidDel="008F67A6">
          <w:delText>Vanuatu Ltd</w:delText>
        </w:r>
      </w:del>
      <w:ins w:id="61" w:author="Belkin Anton" w:date="2018-02-28T18:04:00Z">
        <w:r w:rsidR="008F67A6">
          <w:t>Cyprus Ltd</w:t>
        </w:r>
      </w:ins>
      <w:r>
        <w:t xml:space="preserve"> by e-mail, you should note that the security of Internet e-mail is uncertain. By sending sensitive or confidential e-mail messages which are not encrypted you accept the risks of such uncertainty and possible lack of confidentiality over the Internet. The Internet is not 100% safe and someone may be able to intercept and read your details.</w:t>
      </w:r>
    </w:p>
    <w:p w:rsidR="0085448E" w:rsidRDefault="0085448E" w:rsidP="0085448E">
      <w:pPr>
        <w:pStyle w:val="Heading1"/>
        <w:numPr>
          <w:ilvl w:val="0"/>
          <w:numId w:val="5"/>
        </w:numPr>
      </w:pPr>
      <w:bookmarkStart w:id="62" w:name="_Toc473723740"/>
      <w:r>
        <w:t>Privacy</w:t>
      </w:r>
      <w:bookmarkEnd w:id="62"/>
    </w:p>
    <w:p w:rsidR="0085448E" w:rsidRDefault="0085448E" w:rsidP="0085448E">
      <w:pPr>
        <w:ind w:left="360"/>
        <w:jc w:val="both"/>
      </w:pPr>
      <w:r>
        <w:t>Any personal information you provide us will be treated as confidential and shared only within the Company, its affiliates and its business partners and will not be disclosed to any third party except under any regulatory or legal proceedings. For security purposes, our websites and systems track your visit pattern in details, including but not limited to, pages you have accessed, time of access, location of access, how you discovered this site, the frequency of visits and so on. The information we obtain is used to improve the content of our website and may be used by us to contact you, by any appropriate means, and to provide you with any information we believe may be useful to you.</w:t>
      </w:r>
      <w:r w:rsidR="00C06042">
        <w:t xml:space="preserve"> For further information on Privacy, please read our Privacy Policy. </w:t>
      </w:r>
    </w:p>
    <w:p w:rsidR="0085448E" w:rsidRDefault="0085448E" w:rsidP="0085448E">
      <w:pPr>
        <w:pStyle w:val="Heading1"/>
        <w:numPr>
          <w:ilvl w:val="0"/>
          <w:numId w:val="5"/>
        </w:numPr>
      </w:pPr>
      <w:bookmarkStart w:id="63" w:name="_Toc473723741"/>
      <w:r>
        <w:t>Applicable law and jurisdiction</w:t>
      </w:r>
      <w:bookmarkEnd w:id="63"/>
    </w:p>
    <w:p w:rsidR="0085448E" w:rsidRDefault="0085448E" w:rsidP="0085448E">
      <w:pPr>
        <w:ind w:left="360"/>
        <w:jc w:val="both"/>
      </w:pPr>
      <w:r>
        <w:t xml:space="preserve">By accessing this site, you agree that the laws of the </w:t>
      </w:r>
      <w:r w:rsidR="00636028" w:rsidRPr="00636028">
        <w:t xml:space="preserve">Republic of </w:t>
      </w:r>
      <w:bookmarkStart w:id="64" w:name="_GoBack"/>
      <w:del w:id="65" w:author="Belkin Anton" w:date="2018-02-28T18:04:00Z">
        <w:r w:rsidR="00636028" w:rsidRPr="00636028" w:rsidDel="008F67A6">
          <w:delText>Vanuatu</w:delText>
        </w:r>
      </w:del>
      <w:bookmarkEnd w:id="64"/>
      <w:ins w:id="66" w:author="Belkin Anton" w:date="2018-02-28T18:04:00Z">
        <w:r w:rsidR="008F67A6">
          <w:t>Cyprus</w:t>
        </w:r>
      </w:ins>
      <w:r>
        <w:t xml:space="preserve">, without regard to Conflict of Laws principles thereof, will apply to all matters relating to the use of this site. In case of a dispute, you agree to the exclusive jurisdiction of the Courts of </w:t>
      </w:r>
      <w:r w:rsidR="00636028">
        <w:t xml:space="preserve">the </w:t>
      </w:r>
      <w:r w:rsidR="00636028" w:rsidRPr="00636028">
        <w:t xml:space="preserve">Republic of </w:t>
      </w:r>
      <w:del w:id="67" w:author="Belkin Anton" w:date="2018-02-28T18:04:00Z">
        <w:r w:rsidR="00636028" w:rsidRPr="00636028" w:rsidDel="008F67A6">
          <w:delText>Vanuatu</w:delText>
        </w:r>
      </w:del>
      <w:ins w:id="68" w:author="Belkin Anton" w:date="2018-02-28T18:04:00Z">
        <w:r w:rsidR="008F67A6">
          <w:t>Cyprus</w:t>
        </w:r>
      </w:ins>
      <w:r>
        <w:t xml:space="preserve">. In the event any of the Terms and Conditions shall be held to be unenforceable, the remaining Terms and Conditions shall be unimpaired and the unenforceable Term or Condition shall be replaced by such enforceable Term or Condition as comes closest to the intention underlying the unenforceable Term or Condition. This Agreement does not replace or in any way amend any other agreement you have entered into with </w:t>
      </w:r>
      <w:r w:rsidR="00D60417">
        <w:t xml:space="preserve">Lykke </w:t>
      </w:r>
      <w:del w:id="69" w:author="Belkin Anton" w:date="2018-02-28T18:04:00Z">
        <w:r w:rsidR="00D60417" w:rsidDel="008F67A6">
          <w:delText>Vanuatu Ltd</w:delText>
        </w:r>
      </w:del>
      <w:ins w:id="70" w:author="Belkin Anton" w:date="2018-02-28T18:04:00Z">
        <w:r w:rsidR="008F67A6">
          <w:t>Cyprus Ltd</w:t>
        </w:r>
      </w:ins>
      <w:r>
        <w:t>.</w:t>
      </w:r>
    </w:p>
    <w:p w:rsidR="0085448E" w:rsidRDefault="0085448E" w:rsidP="0085448E">
      <w:pPr>
        <w:ind w:left="360"/>
        <w:jc w:val="both"/>
      </w:pPr>
    </w:p>
    <w:sectPr w:rsidR="00854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roxima Nova Rg">
    <w:altName w:val="Arial"/>
    <w:panose1 w:val="020B0604020202020204"/>
    <w:charset w:val="00"/>
    <w:family w:val="modern"/>
    <w:notTrueType/>
    <w:pitch w:val="variable"/>
    <w:sig w:usb0="A00002E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424A"/>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C72D45"/>
    <w:multiLevelType w:val="hybridMultilevel"/>
    <w:tmpl w:val="06D8FE44"/>
    <w:lvl w:ilvl="0" w:tplc="04090019">
      <w:start w:val="1"/>
      <w:numFmt w:val="lowerLetter"/>
      <w:lvlText w:val="%1."/>
      <w:lvlJc w:val="left"/>
      <w:pPr>
        <w:ind w:left="810" w:hanging="360"/>
      </w:pPr>
      <w:rPr>
        <w:rFonts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2" w15:restartNumberingAfterBreak="0">
    <w:nsid w:val="1D1C6C1B"/>
    <w:multiLevelType w:val="hybridMultilevel"/>
    <w:tmpl w:val="709A3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679D1"/>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ABF2A14"/>
    <w:multiLevelType w:val="hybridMultilevel"/>
    <w:tmpl w:val="06D8FE44"/>
    <w:lvl w:ilvl="0" w:tplc="04090019">
      <w:start w:val="1"/>
      <w:numFmt w:val="lowerLetter"/>
      <w:lvlText w:val="%1."/>
      <w:lvlJc w:val="left"/>
      <w:pPr>
        <w:ind w:left="810" w:hanging="360"/>
      </w:pPr>
      <w:rPr>
        <w:rFonts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5" w15:restartNumberingAfterBreak="0">
    <w:nsid w:val="5CD225CC"/>
    <w:multiLevelType w:val="hybridMultilevel"/>
    <w:tmpl w:val="62D05DC8"/>
    <w:lvl w:ilvl="0" w:tplc="0360E6C2">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706E54"/>
    <w:multiLevelType w:val="hybridMultilevel"/>
    <w:tmpl w:val="DF30EE78"/>
    <w:lvl w:ilvl="0" w:tplc="04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6502670"/>
    <w:multiLevelType w:val="hybridMultilevel"/>
    <w:tmpl w:val="157A5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FB4"/>
    <w:rsid w:val="001501A6"/>
    <w:rsid w:val="001D6490"/>
    <w:rsid w:val="00294CBA"/>
    <w:rsid w:val="002C66F5"/>
    <w:rsid w:val="0043141F"/>
    <w:rsid w:val="005F10AE"/>
    <w:rsid w:val="00636028"/>
    <w:rsid w:val="0070526A"/>
    <w:rsid w:val="0085448E"/>
    <w:rsid w:val="008C2170"/>
    <w:rsid w:val="008F67A6"/>
    <w:rsid w:val="009B7A7F"/>
    <w:rsid w:val="00A108F4"/>
    <w:rsid w:val="00A528D8"/>
    <w:rsid w:val="00BA2AD4"/>
    <w:rsid w:val="00C06042"/>
    <w:rsid w:val="00D3640C"/>
    <w:rsid w:val="00D4512B"/>
    <w:rsid w:val="00D60417"/>
    <w:rsid w:val="00D73FFB"/>
    <w:rsid w:val="00DA3FB4"/>
    <w:rsid w:val="00DA5A70"/>
    <w:rsid w:val="00EA0429"/>
    <w:rsid w:val="00F365AA"/>
    <w:rsid w:val="00F76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22983-6956-4B72-857A-2D41067C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FB4"/>
    <w:pPr>
      <w:spacing w:after="0" w:line="240" w:lineRule="auto"/>
    </w:pPr>
  </w:style>
  <w:style w:type="character" w:customStyle="1" w:styleId="Heading2Char">
    <w:name w:val="Heading 2 Char"/>
    <w:basedOn w:val="DefaultParagraphFont"/>
    <w:link w:val="Heading2"/>
    <w:uiPriority w:val="9"/>
    <w:rsid w:val="00DA3FB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DA3FB4"/>
    <w:pPr>
      <w:keepNext/>
      <w:keepLines/>
      <w:spacing w:after="0"/>
      <w:contextualSpacing/>
      <w:jc w:val="center"/>
    </w:pPr>
    <w:rPr>
      <w:rFonts w:ascii="Proxima Nova Rg" w:eastAsia="Trebuchet MS" w:hAnsi="Proxima Nova Rg" w:cs="Trebuchet MS"/>
      <w:b/>
      <w:color w:val="000000"/>
      <w:sz w:val="48"/>
      <w:szCs w:val="20"/>
      <w:lang w:val="en-US"/>
    </w:rPr>
  </w:style>
  <w:style w:type="character" w:customStyle="1" w:styleId="TitleChar">
    <w:name w:val="Title Char"/>
    <w:basedOn w:val="DefaultParagraphFont"/>
    <w:link w:val="Title"/>
    <w:rsid w:val="00DA3FB4"/>
    <w:rPr>
      <w:rFonts w:ascii="Proxima Nova Rg" w:eastAsia="Trebuchet MS" w:hAnsi="Proxima Nova Rg" w:cs="Trebuchet MS"/>
      <w:b/>
      <w:color w:val="000000"/>
      <w:sz w:val="48"/>
      <w:szCs w:val="20"/>
      <w:lang w:val="en-US"/>
    </w:rPr>
  </w:style>
  <w:style w:type="paragraph" w:styleId="BalloonText">
    <w:name w:val="Balloon Text"/>
    <w:basedOn w:val="Normal"/>
    <w:link w:val="BalloonTextChar"/>
    <w:uiPriority w:val="99"/>
    <w:semiHidden/>
    <w:unhideWhenUsed/>
    <w:rsid w:val="00DA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B4"/>
    <w:rPr>
      <w:rFonts w:ascii="Tahoma" w:hAnsi="Tahoma" w:cs="Tahoma"/>
      <w:sz w:val="16"/>
      <w:szCs w:val="16"/>
    </w:rPr>
  </w:style>
  <w:style w:type="paragraph" w:styleId="ListParagraph">
    <w:name w:val="List Paragraph"/>
    <w:basedOn w:val="Normal"/>
    <w:uiPriority w:val="34"/>
    <w:qFormat/>
    <w:rsid w:val="0085448E"/>
    <w:pPr>
      <w:ind w:left="720"/>
      <w:contextualSpacing/>
    </w:pPr>
  </w:style>
  <w:style w:type="paragraph" w:styleId="TOCHeading">
    <w:name w:val="TOC Heading"/>
    <w:basedOn w:val="Heading1"/>
    <w:next w:val="Normal"/>
    <w:uiPriority w:val="39"/>
    <w:unhideWhenUsed/>
    <w:qFormat/>
    <w:rsid w:val="00C06042"/>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06042"/>
    <w:pPr>
      <w:spacing w:after="100"/>
    </w:pPr>
  </w:style>
  <w:style w:type="character" w:styleId="Hyperlink">
    <w:name w:val="Hyperlink"/>
    <w:basedOn w:val="DefaultParagraphFont"/>
    <w:uiPriority w:val="99"/>
    <w:unhideWhenUsed/>
    <w:rsid w:val="00C060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C06CA-A490-5148-A6A6-AF2F79CA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1822</Words>
  <Characters>10388</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Tsirakkis</dc:creator>
  <cp:lastModifiedBy>Belkin Anton</cp:lastModifiedBy>
  <cp:revision>6</cp:revision>
  <dcterms:created xsi:type="dcterms:W3CDTF">2018-01-18T11:15:00Z</dcterms:created>
  <dcterms:modified xsi:type="dcterms:W3CDTF">2018-02-28T17:04:00Z</dcterms:modified>
</cp:coreProperties>
</file>